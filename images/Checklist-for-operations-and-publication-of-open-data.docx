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59062" w14:textId="4B85526F" w:rsidR="00CF4E74" w:rsidRPr="00CF4E74" w:rsidRDefault="00AD0D73" w:rsidP="00CF4E74">
      <w:pPr>
        <w:spacing w:before="400" w:after="120" w:line="240" w:lineRule="auto"/>
        <w:outlineLvl w:val="0"/>
        <w:rPr>
          <w:rFonts w:ascii="Times New Roman" w:eastAsia="Times New Roman" w:hAnsi="Times New Roman" w:cs="Times New Roman"/>
          <w:b/>
          <w:bCs/>
          <w:kern w:val="36"/>
          <w:sz w:val="48"/>
          <w:szCs w:val="48"/>
          <w:lang w:eastAsia="sv-SE"/>
        </w:rPr>
      </w:pPr>
      <w:bookmarkStart w:id="0" w:name="_GoBack"/>
      <w:r w:rsidRPr="00AD0D73">
        <w:rPr>
          <w:rFonts w:ascii="Arial" w:eastAsia="Times New Roman" w:hAnsi="Arial" w:cs="Arial"/>
          <w:color w:val="000000"/>
          <w:kern w:val="36"/>
          <w:sz w:val="31"/>
          <w:szCs w:val="31"/>
          <w:lang w:eastAsia="sv-SE"/>
        </w:rPr>
        <w:t>Checklist</w:t>
      </w:r>
      <w:r>
        <w:rPr>
          <w:rFonts w:ascii="Arial" w:eastAsia="Times New Roman" w:hAnsi="Arial" w:cs="Arial"/>
          <w:color w:val="000000"/>
          <w:kern w:val="36"/>
          <w:sz w:val="31"/>
          <w:szCs w:val="31"/>
          <w:lang w:eastAsia="sv-SE"/>
        </w:rPr>
        <w:t xml:space="preserve"> fo</w:t>
      </w:r>
      <w:r w:rsidR="00CF4E74" w:rsidRPr="00CF4E74">
        <w:rPr>
          <w:rFonts w:ascii="Arial" w:eastAsia="Times New Roman" w:hAnsi="Arial" w:cs="Arial"/>
          <w:color w:val="000000"/>
          <w:kern w:val="36"/>
          <w:sz w:val="31"/>
          <w:szCs w:val="31"/>
          <w:lang w:eastAsia="sv-SE"/>
        </w:rPr>
        <w:t>r</w:t>
      </w:r>
      <w:r>
        <w:rPr>
          <w:rFonts w:ascii="Arial" w:eastAsia="Times New Roman" w:hAnsi="Arial" w:cs="Arial"/>
          <w:color w:val="000000"/>
          <w:kern w:val="36"/>
          <w:sz w:val="31"/>
          <w:szCs w:val="31"/>
          <w:lang w:eastAsia="sv-SE"/>
        </w:rPr>
        <w:t xml:space="preserve"> </w:t>
      </w:r>
      <w:r w:rsidR="00456F38">
        <w:rPr>
          <w:rFonts w:ascii="Arial" w:eastAsia="Times New Roman" w:hAnsi="Arial" w:cs="Arial"/>
          <w:color w:val="000000"/>
          <w:kern w:val="36"/>
          <w:sz w:val="31"/>
          <w:szCs w:val="31"/>
          <w:lang w:eastAsia="sv-SE"/>
        </w:rPr>
        <w:t>operation</w:t>
      </w:r>
      <w:r w:rsidR="003874A9">
        <w:rPr>
          <w:rFonts w:ascii="Arial" w:eastAsia="Times New Roman" w:hAnsi="Arial" w:cs="Arial"/>
          <w:color w:val="000000"/>
          <w:kern w:val="36"/>
          <w:sz w:val="31"/>
          <w:szCs w:val="31"/>
          <w:lang w:eastAsia="sv-SE"/>
        </w:rPr>
        <w:t>s</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and</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publication of open data</w:t>
      </w:r>
      <w:bookmarkEnd w:id="0"/>
      <w:r w:rsidR="00CF4E74" w:rsidRPr="00CF4E74">
        <w:rPr>
          <w:rFonts w:ascii="Arial" w:eastAsia="Times New Roman" w:hAnsi="Arial" w:cs="Arial"/>
          <w:color w:val="000000"/>
          <w:kern w:val="36"/>
          <w:sz w:val="31"/>
          <w:szCs w:val="31"/>
          <w:lang w:eastAsia="sv-SE"/>
        </w:rPr>
        <w:br/>
      </w:r>
      <w:r w:rsidR="009E0120">
        <w:rPr>
          <w:rFonts w:ascii="Arial" w:eastAsia="Times New Roman" w:hAnsi="Arial" w:cs="Arial"/>
          <w:color w:val="000000"/>
          <w:kern w:val="36"/>
          <w:sz w:val="14"/>
          <w:szCs w:val="14"/>
          <w:lang w:eastAsia="sv-SE"/>
        </w:rPr>
        <w:t>Version 1.1</w:t>
      </w:r>
      <w:r w:rsidR="00CF4E74" w:rsidRPr="00CF4E74">
        <w:rPr>
          <w:rFonts w:ascii="Arial" w:eastAsia="Times New Roman" w:hAnsi="Arial" w:cs="Arial"/>
          <w:color w:val="000000"/>
          <w:kern w:val="36"/>
          <w:sz w:val="14"/>
          <w:szCs w:val="14"/>
          <w:lang w:eastAsia="sv-SE"/>
        </w:rPr>
        <w:t xml:space="preserve"> </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380A172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1"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1"/>
    </w:p>
    <w:p w14:paraId="2E6E2B60" w14:textId="50C77272" w:rsidR="002630E6" w:rsidRDefault="00AD0D7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The Checklist concerns</w:t>
      </w:r>
      <w:r w:rsidR="00CF4E74" w:rsidRPr="00D31D5A">
        <w:rPr>
          <w:rFonts w:ascii="Arial" w:eastAsia="Times New Roman" w:hAnsi="Arial" w:cs="Arial"/>
          <w:b/>
          <w:color w:val="000000"/>
          <w:sz w:val="17"/>
          <w:szCs w:val="17"/>
          <w:lang w:eastAsia="sv-SE"/>
        </w:rPr>
        <w:t xml:space="preserve"> </w:t>
      </w:r>
      <w:r>
        <w:rPr>
          <w:rFonts w:ascii="Arial" w:eastAsia="Times New Roman" w:hAnsi="Arial" w:cs="Arial"/>
          <w:b/>
          <w:color w:val="000000"/>
          <w:sz w:val="17"/>
          <w:szCs w:val="17"/>
          <w:lang w:eastAsia="sv-SE"/>
        </w:rPr>
        <w:t>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81373">
        <w:rPr>
          <w:rFonts w:ascii="Arial" w:eastAsia="Times New Roman" w:hAnsi="Arial" w:cs="Arial"/>
          <w:color w:val="000000"/>
          <w:sz w:val="17"/>
          <w:szCs w:val="17"/>
          <w:lang w:eastAsia="sv-SE"/>
        </w:rPr>
        <w:t>remember that the</w:t>
      </w:r>
      <w:r w:rsidR="00CF4E74" w:rsidRPr="00CF4E74">
        <w:rPr>
          <w:rFonts w:ascii="Arial" w:eastAsia="Times New Roman" w:hAnsi="Arial" w:cs="Arial"/>
          <w:color w:val="000000"/>
          <w:sz w:val="17"/>
          <w:szCs w:val="17"/>
          <w:lang w:eastAsia="sv-SE"/>
        </w:rPr>
        <w:t xml:space="preserve"> </w:t>
      </w:r>
      <w:r w:rsidR="00481373">
        <w:rPr>
          <w:rFonts w:ascii="Arial" w:eastAsia="Times New Roman" w:hAnsi="Arial" w:cs="Arial"/>
          <w:color w:val="000000"/>
          <w:sz w:val="17"/>
          <w:szCs w:val="17"/>
          <w:lang w:eastAsia="sv-SE"/>
        </w:rPr>
        <w:t>overall set of data can be opened in different stages of sophistication</w:t>
      </w:r>
      <w:r w:rsidR="00CF4E74" w:rsidRPr="00CF4E74">
        <w:rPr>
          <w:rFonts w:ascii="Arial" w:eastAsia="Times New Roman" w:hAnsi="Arial" w:cs="Arial"/>
          <w:color w:val="000000"/>
          <w:sz w:val="17"/>
          <w:szCs w:val="17"/>
          <w:lang w:eastAsia="sv-SE"/>
        </w:rPr>
        <w:t xml:space="preserve">, ex </w:t>
      </w:r>
      <w:r w:rsidR="00481373">
        <w:rPr>
          <w:rFonts w:ascii="Arial" w:eastAsia="Times New Roman" w:hAnsi="Arial" w:cs="Arial"/>
          <w:color w:val="000000"/>
          <w:sz w:val="17"/>
          <w:szCs w:val="17"/>
          <w:lang w:eastAsia="sv-SE"/>
        </w:rPr>
        <w:t>both as quality checke</w:t>
      </w:r>
      <w:r w:rsidR="00CF4E74" w:rsidRPr="00CF4E74">
        <w:rPr>
          <w:rFonts w:ascii="Arial" w:eastAsia="Times New Roman" w:hAnsi="Arial" w:cs="Arial"/>
          <w:color w:val="000000"/>
          <w:sz w:val="17"/>
          <w:szCs w:val="17"/>
          <w:lang w:eastAsia="sv-SE"/>
        </w:rPr>
        <w:t xml:space="preserve">d data </w:t>
      </w:r>
      <w:r w:rsidR="00481373">
        <w:rPr>
          <w:rFonts w:ascii="Arial" w:eastAsia="Times New Roman" w:hAnsi="Arial" w:cs="Arial"/>
          <w:color w:val="000000"/>
          <w:sz w:val="17"/>
          <w:szCs w:val="17"/>
          <w:lang w:eastAsia="sv-SE"/>
        </w:rPr>
        <w:t>and as a re</w:t>
      </w:r>
      <w:r w:rsidR="00481373" w:rsidRPr="00CF4E74">
        <w:rPr>
          <w:rFonts w:ascii="Arial" w:eastAsia="Times New Roman" w:hAnsi="Arial" w:cs="Arial"/>
          <w:color w:val="000000"/>
          <w:sz w:val="17"/>
          <w:szCs w:val="17"/>
          <w:lang w:eastAsia="sv-SE"/>
        </w:rPr>
        <w:t>port</w:t>
      </w:r>
      <w:r w:rsidR="00481373">
        <w:rPr>
          <w:rFonts w:ascii="Arial" w:eastAsia="Times New Roman" w:hAnsi="Arial" w:cs="Arial"/>
          <w:color w:val="000000"/>
          <w:sz w:val="17"/>
          <w:szCs w:val="17"/>
          <w:lang w:eastAsia="sv-SE"/>
        </w:rPr>
        <w:t>, and that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2"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
    </w:p>
    <w:p w14:paraId="5CC99D72" w14:textId="3C2EAA56" w:rsidR="002630E6" w:rsidRDefault="0048137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The </w:t>
      </w:r>
      <w:r w:rsidR="0074484E">
        <w:rPr>
          <w:rFonts w:ascii="Arial" w:eastAsia="Times New Roman" w:hAnsi="Arial" w:cs="Arial"/>
          <w:b/>
          <w:color w:val="000000"/>
          <w:sz w:val="17"/>
          <w:szCs w:val="17"/>
          <w:lang w:eastAsia="sv-SE"/>
        </w:rPr>
        <w:t>overall set of data is</w:t>
      </w:r>
      <w:r w:rsidR="00CF4E74" w:rsidRPr="00D31D5A">
        <w:rPr>
          <w:rFonts w:ascii="Arial" w:eastAsia="Times New Roman" w:hAnsi="Arial" w:cs="Arial"/>
          <w:b/>
          <w:color w:val="000000"/>
          <w:sz w:val="17"/>
          <w:szCs w:val="17"/>
          <w:lang w:eastAsia="sv-SE"/>
        </w:rPr>
        <w:t xml:space="preserve"> i</w:t>
      </w:r>
      <w:r w:rsidR="0074484E">
        <w:rPr>
          <w:rFonts w:ascii="Arial" w:eastAsia="Times New Roman" w:hAnsi="Arial" w:cs="Arial"/>
          <w:b/>
          <w:color w:val="000000"/>
          <w:sz w:val="17"/>
          <w:szCs w:val="17"/>
          <w:lang w:eastAsia="sv-SE"/>
        </w:rPr>
        <w:t>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3"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3"/>
    </w:p>
    <w:p w14:paraId="3FA804A0" w14:textId="2D65E73E" w:rsidR="00D31D5A" w:rsidRDefault="0048137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w:t>
      </w:r>
      <w:r w:rsidR="00D31D5A" w:rsidRPr="00D31D5A">
        <w:rPr>
          <w:rFonts w:ascii="Arial" w:eastAsia="Times New Roman" w:hAnsi="Arial" w:cs="Arial"/>
          <w:b/>
          <w:color w:val="000000"/>
          <w:sz w:val="17"/>
          <w:szCs w:val="17"/>
          <w:lang w:eastAsia="sv-SE"/>
        </w:rPr>
        <w:t xml:space="preserve">: </w:t>
      </w:r>
    </w:p>
    <w:p w14:paraId="2BC64F9C" w14:textId="4EE4C11D" w:rsidR="002630E6" w:rsidRPr="00D31D5A"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4"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81373">
        <w:rPr>
          <w:rFonts w:ascii="Arial" w:eastAsia="Times New Roman" w:hAnsi="Arial" w:cs="Arial"/>
          <w:b/>
          <w:noProof/>
          <w:color w:val="000000"/>
          <w:sz w:val="17"/>
          <w:szCs w:val="17"/>
          <w:lang w:eastAsia="sv-SE"/>
        </w:rPr>
        <w:t>[Name, role</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4"/>
    </w:p>
    <w:p w14:paraId="71E8D335" w14:textId="77777777" w:rsidR="00D31D5A" w:rsidRPr="00CF4E74" w:rsidRDefault="00D31D5A" w:rsidP="00CF4E74">
      <w:pPr>
        <w:spacing w:after="0" w:line="240" w:lineRule="auto"/>
        <w:rPr>
          <w:rFonts w:ascii="Times New Roman" w:eastAsia="Times New Roman" w:hAnsi="Times New Roman" w:cs="Times New Roman"/>
          <w:sz w:val="24"/>
          <w:szCs w:val="24"/>
          <w:lang w:eastAsia="sv-SE"/>
        </w:rPr>
      </w:pPr>
    </w:p>
    <w:p w14:paraId="0BFB99A9" w14:textId="6CD786C8" w:rsidR="00CF4E74" w:rsidRPr="00CF4E74" w:rsidRDefault="0074484E"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Suitable</w:t>
      </w:r>
      <w:r w:rsidR="00CF4E74" w:rsidRPr="00CF4E74">
        <w:rPr>
          <w:rFonts w:ascii="Arial" w:eastAsia="Times New Roman" w:hAnsi="Arial" w:cs="Arial"/>
          <w:color w:val="000000"/>
          <w:sz w:val="25"/>
          <w:szCs w:val="25"/>
          <w:lang w:eastAsia="sv-SE"/>
        </w:rPr>
        <w:t xml:space="preserve"> </w:t>
      </w:r>
      <w:r>
        <w:rPr>
          <w:rFonts w:ascii="Arial" w:eastAsia="Times New Roman" w:hAnsi="Arial" w:cs="Arial"/>
          <w:color w:val="000000"/>
          <w:sz w:val="25"/>
          <w:szCs w:val="25"/>
          <w:lang w:eastAsia="sv-SE"/>
        </w:rPr>
        <w:t>participants fo</w:t>
      </w:r>
      <w:r w:rsidR="00CF4E74" w:rsidRPr="00CF4E74">
        <w:rPr>
          <w:rFonts w:ascii="Arial" w:eastAsia="Times New Roman" w:hAnsi="Arial" w:cs="Arial"/>
          <w:color w:val="000000"/>
          <w:sz w:val="25"/>
          <w:szCs w:val="25"/>
          <w:lang w:eastAsia="sv-SE"/>
        </w:rPr>
        <w:t xml:space="preserve">r </w:t>
      </w:r>
      <w:r>
        <w:rPr>
          <w:rFonts w:ascii="Arial" w:eastAsia="Times New Roman" w:hAnsi="Arial" w:cs="Arial"/>
          <w:color w:val="000000"/>
          <w:sz w:val="25"/>
          <w:szCs w:val="25"/>
          <w:lang w:eastAsia="sv-SE"/>
        </w:rPr>
        <w:t>work with the checklist</w:t>
      </w:r>
    </w:p>
    <w:p w14:paraId="4E42902E" w14:textId="6D37C39D" w:rsidR="00CF4E74" w:rsidRPr="00CF4E74" w:rsidRDefault="00D84954"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w:t>
      </w:r>
      <w:r w:rsidRPr="00CF4E74">
        <w:rPr>
          <w:rFonts w:ascii="Arial" w:eastAsia="Times New Roman" w:hAnsi="Arial" w:cs="Arial"/>
          <w:color w:val="000000"/>
          <w:sz w:val="17"/>
          <w:szCs w:val="17"/>
          <w:lang w:eastAsia="sv-SE"/>
        </w:rPr>
        <w:t>ompetence</w:t>
      </w:r>
      <w:r>
        <w:rPr>
          <w:rFonts w:ascii="Arial" w:eastAsia="Times New Roman" w:hAnsi="Arial" w:cs="Arial"/>
          <w:color w:val="000000"/>
          <w:sz w:val="17"/>
          <w:szCs w:val="17"/>
          <w:lang w:eastAsia="sv-SE"/>
        </w:rPr>
        <w:t>s</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that can be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useful</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ha</w:t>
      </w:r>
      <w:r>
        <w:rPr>
          <w:rFonts w:ascii="Arial" w:eastAsia="Times New Roman" w:hAnsi="Arial" w:cs="Arial"/>
          <w:color w:val="000000"/>
          <w:sz w:val="17"/>
          <w:szCs w:val="17"/>
          <w:lang w:eastAsia="sv-SE"/>
        </w:rPr>
        <w:t>ve with you to fill out the checklist is</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an</w:t>
      </w:r>
      <w:r>
        <w:rPr>
          <w:rFonts w:ascii="Arial" w:eastAsia="Times New Roman" w:hAnsi="Arial" w:cs="Arial"/>
          <w:color w:val="000000"/>
          <w:sz w:val="17"/>
          <w:szCs w:val="17"/>
          <w:lang w:eastAsia="sv-SE"/>
        </w:rPr>
        <w:t xml:space="preserve"> operation representative (</w:t>
      </w:r>
      <w:r w:rsidR="00CF4E74" w:rsidRPr="00CF4E74">
        <w:rPr>
          <w:rFonts w:ascii="Arial" w:eastAsia="Times New Roman" w:hAnsi="Arial" w:cs="Arial"/>
          <w:color w:val="000000"/>
          <w:sz w:val="17"/>
          <w:szCs w:val="17"/>
          <w:lang w:eastAsia="sv-SE"/>
        </w:rPr>
        <w:t xml:space="preserve">ex. </w:t>
      </w:r>
      <w:r>
        <w:rPr>
          <w:rFonts w:ascii="Arial" w:eastAsia="Times New Roman" w:hAnsi="Arial" w:cs="Arial"/>
          <w:color w:val="000000"/>
          <w:sz w:val="17"/>
          <w:szCs w:val="17"/>
          <w:lang w:eastAsia="sv-SE"/>
        </w:rPr>
        <w:t>Development manager, person responsible for facts</w:t>
      </w:r>
      <w:r w:rsidR="00CF4E74" w:rsidRPr="00CF4E74">
        <w:rPr>
          <w:rFonts w:ascii="Arial" w:eastAsia="Times New Roman" w:hAnsi="Arial" w:cs="Arial"/>
          <w:color w:val="000000"/>
          <w:sz w:val="17"/>
          <w:szCs w:val="17"/>
          <w:lang w:eastAsia="sv-SE"/>
        </w:rPr>
        <w:t xml:space="preserve">, </w:t>
      </w:r>
      <w:r w:rsidR="009C50D6">
        <w:rPr>
          <w:rFonts w:ascii="Arial" w:eastAsia="Times New Roman" w:hAnsi="Arial" w:cs="Arial"/>
          <w:color w:val="000000"/>
          <w:sz w:val="17"/>
          <w:szCs w:val="17"/>
          <w:lang w:eastAsia="sv-SE"/>
        </w:rPr>
        <w:t xml:space="preserve">expert </w:t>
      </w:r>
      <w:r>
        <w:rPr>
          <w:rFonts w:ascii="Arial" w:eastAsia="Times New Roman" w:hAnsi="Arial" w:cs="Arial"/>
          <w:color w:val="000000"/>
          <w:sz w:val="17"/>
          <w:szCs w:val="17"/>
          <w:lang w:eastAsia="sv-SE"/>
        </w:rPr>
        <w:t>on the information</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operations 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branch head), communicator</w:t>
      </w:r>
      <w:r w:rsidR="00DD4FA2">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PUL</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IT</w:t>
      </w:r>
      <w:r w:rsidR="00DD4FA2">
        <w:rPr>
          <w:rFonts w:ascii="Arial" w:eastAsia="Times New Roman" w:hAnsi="Arial" w:cs="Arial"/>
          <w:color w:val="000000"/>
          <w:sz w:val="17"/>
          <w:szCs w:val="17"/>
          <w:lang w:eastAsia="sv-SE"/>
        </w:rPr>
        <w:t>-manager</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archivist and</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solicitor</w:t>
      </w:r>
      <w:r w:rsidR="00CF4E74" w:rsidRPr="00CF4E74">
        <w:rPr>
          <w:rFonts w:ascii="Arial" w:eastAsia="Times New Roman" w:hAnsi="Arial" w:cs="Arial"/>
          <w:color w:val="000000"/>
          <w:sz w:val="17"/>
          <w:szCs w:val="17"/>
          <w:lang w:eastAsia="sv-SE"/>
        </w:rPr>
        <w:t>.</w:t>
      </w:r>
      <w:r w:rsidR="00A850AB">
        <w:rPr>
          <w:rFonts w:ascii="Arial" w:eastAsia="Times New Roman" w:hAnsi="Arial" w:cs="Arial"/>
          <w:color w:val="000000"/>
          <w:sz w:val="17"/>
          <w:szCs w:val="17"/>
          <w:lang w:eastAsia="sv-SE"/>
        </w:rPr>
        <w:t xml:space="preserve"> It is good if the owner of the information is present.</w:t>
      </w:r>
      <w:r w:rsidR="00CF4E74" w:rsidRPr="00CF4E74">
        <w:rPr>
          <w:rFonts w:ascii="Arial" w:eastAsia="Times New Roman" w:hAnsi="Arial" w:cs="Arial"/>
          <w:color w:val="000000"/>
          <w:sz w:val="17"/>
          <w:szCs w:val="17"/>
          <w:lang w:eastAsia="sv-SE"/>
        </w:rPr>
        <w:t xml:space="preserve"> </w:t>
      </w:r>
      <w:r w:rsidR="00A850AB">
        <w:rPr>
          <w:rFonts w:ascii="Arial" w:eastAsia="Times New Roman" w:hAnsi="Arial" w:cs="Arial"/>
          <w:color w:val="000000"/>
          <w:sz w:val="17"/>
          <w:szCs w:val="17"/>
          <w:lang w:eastAsia="sv-SE"/>
        </w:rPr>
        <w:t xml:space="preserve">If there is no classification from an information security aspect made it is good to have someone that can make that during the first </w:t>
      </w:r>
      <w:r w:rsidR="00C33341">
        <w:rPr>
          <w:rFonts w:ascii="Arial" w:eastAsia="Times New Roman" w:hAnsi="Arial" w:cs="Arial"/>
          <w:color w:val="000000"/>
          <w:sz w:val="17"/>
          <w:szCs w:val="17"/>
          <w:lang w:eastAsia="sv-SE"/>
        </w:rPr>
        <w:t>article</w:t>
      </w:r>
      <w:r w:rsidR="00A850AB">
        <w:rPr>
          <w:rFonts w:ascii="Arial" w:eastAsia="Times New Roman" w:hAnsi="Arial" w:cs="Arial"/>
          <w:color w:val="000000"/>
          <w:sz w:val="17"/>
          <w:szCs w:val="17"/>
          <w:lang w:eastAsia="sv-SE"/>
        </w:rPr>
        <w:t xml:space="preserve"> in the checklist.</w:t>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8AD0B05" w14:textId="33A278AA" w:rsidR="00CF4E74" w:rsidRPr="00CF4E74" w:rsidRDefault="00A850AB"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Introduction</w:t>
      </w:r>
    </w:p>
    <w:p w14:paraId="518C9F53" w14:textId="0419586B" w:rsidR="00CF4E74" w:rsidRPr="00CF4E74" w:rsidRDefault="00A850A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w:t>
      </w:r>
      <w:r w:rsidR="00CF4E74" w:rsidRPr="00CF4E74">
        <w:rPr>
          <w:rFonts w:ascii="Arial" w:eastAsia="Times New Roman" w:hAnsi="Arial" w:cs="Arial"/>
          <w:color w:val="000000"/>
          <w:sz w:val="17"/>
          <w:szCs w:val="17"/>
          <w:lang w:eastAsia="sv-SE"/>
        </w:rPr>
        <w:t xml:space="preserve"> information </w:t>
      </w:r>
      <w:r w:rsidR="0074484E">
        <w:rPr>
          <w:rFonts w:ascii="Arial" w:eastAsia="Times New Roman" w:hAnsi="Arial" w:cs="Arial"/>
          <w:color w:val="000000"/>
          <w:sz w:val="17"/>
          <w:szCs w:val="17"/>
          <w:lang w:eastAsia="sv-SE"/>
        </w:rPr>
        <w:t>is used synonymous in this document</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The checklist is made fo</w:t>
      </w:r>
      <w:r w:rsidR="00CF4E74" w:rsidRPr="00CF4E74">
        <w:rPr>
          <w:rFonts w:ascii="Arial" w:eastAsia="Times New Roman" w:hAnsi="Arial" w:cs="Arial"/>
          <w:color w:val="000000"/>
          <w:sz w:val="17"/>
          <w:szCs w:val="17"/>
          <w:lang w:eastAsia="sv-SE"/>
        </w:rPr>
        <w:t xml:space="preserve">r </w:t>
      </w:r>
      <w:r w:rsidR="000F5287">
        <w:rPr>
          <w:rFonts w:ascii="Arial" w:eastAsia="Times New Roman" w:hAnsi="Arial" w:cs="Arial"/>
          <w:color w:val="000000"/>
          <w:sz w:val="17"/>
          <w:szCs w:val="17"/>
          <w:lang w:eastAsia="sv-SE"/>
        </w:rPr>
        <w:t>operations</w:t>
      </w:r>
      <w:r w:rsidR="00CF4E74" w:rsidRPr="00CF4E74">
        <w:rPr>
          <w:rFonts w:ascii="Arial" w:eastAsia="Times New Roman" w:hAnsi="Arial" w:cs="Arial"/>
          <w:color w:val="000000"/>
          <w:sz w:val="17"/>
          <w:szCs w:val="17"/>
          <w:lang w:eastAsia="sv-SE"/>
        </w:rPr>
        <w:t xml:space="preserve"> </w:t>
      </w:r>
      <w:r w:rsidR="0074484E">
        <w:rPr>
          <w:rFonts w:ascii="Arial" w:eastAsia="Times New Roman" w:hAnsi="Arial" w:cs="Arial"/>
          <w:color w:val="000000"/>
          <w:sz w:val="17"/>
          <w:szCs w:val="17"/>
          <w:lang w:eastAsia="sv-SE"/>
        </w:rPr>
        <w:t xml:space="preserve">within </w:t>
      </w:r>
      <w:r w:rsidR="002D4469">
        <w:rPr>
          <w:rFonts w:ascii="Arial" w:eastAsia="Times New Roman" w:hAnsi="Arial" w:cs="Arial"/>
          <w:color w:val="000000"/>
          <w:sz w:val="17"/>
          <w:szCs w:val="17"/>
          <w:lang w:eastAsia="sv-SE"/>
        </w:rPr>
        <w:t xml:space="preserve">the City of </w:t>
      </w:r>
      <w:r w:rsidR="0074484E">
        <w:rPr>
          <w:rFonts w:ascii="Arial" w:eastAsia="Times New Roman" w:hAnsi="Arial" w:cs="Arial"/>
          <w:color w:val="000000"/>
          <w:sz w:val="17"/>
          <w:szCs w:val="17"/>
          <w:lang w:eastAsia="sv-SE"/>
        </w:rPr>
        <w:t>Go</w:t>
      </w:r>
      <w:r w:rsidR="0074484E" w:rsidRPr="00CF4E74">
        <w:rPr>
          <w:rFonts w:ascii="Arial" w:eastAsia="Times New Roman" w:hAnsi="Arial" w:cs="Arial"/>
          <w:color w:val="000000"/>
          <w:sz w:val="17"/>
          <w:szCs w:val="17"/>
          <w:lang w:eastAsia="sv-SE"/>
        </w:rPr>
        <w:t>t</w:t>
      </w:r>
      <w:r w:rsidR="0074484E">
        <w:rPr>
          <w:rFonts w:ascii="Arial" w:eastAsia="Times New Roman" w:hAnsi="Arial" w:cs="Arial"/>
          <w:color w:val="000000"/>
          <w:sz w:val="17"/>
          <w:szCs w:val="17"/>
          <w:lang w:eastAsia="sv-SE"/>
        </w:rPr>
        <w:t>h</w:t>
      </w:r>
      <w:r w:rsidR="0074484E" w:rsidRPr="00CF4E74">
        <w:rPr>
          <w:rFonts w:ascii="Arial" w:eastAsia="Times New Roman" w:hAnsi="Arial" w:cs="Arial"/>
          <w:color w:val="000000"/>
          <w:sz w:val="17"/>
          <w:szCs w:val="17"/>
          <w:lang w:eastAsia="sv-SE"/>
        </w:rPr>
        <w:t>e</w:t>
      </w:r>
      <w:r w:rsidR="0074484E">
        <w:rPr>
          <w:rFonts w:ascii="Arial" w:eastAsia="Times New Roman" w:hAnsi="Arial" w:cs="Arial"/>
          <w:color w:val="000000"/>
          <w:sz w:val="17"/>
          <w:szCs w:val="17"/>
          <w:lang w:eastAsia="sv-SE"/>
        </w:rPr>
        <w:t>n</w:t>
      </w:r>
      <w:r w:rsidR="0074484E" w:rsidRPr="00CF4E74">
        <w:rPr>
          <w:rFonts w:ascii="Arial" w:eastAsia="Times New Roman" w:hAnsi="Arial" w:cs="Arial"/>
          <w:color w:val="000000"/>
          <w:sz w:val="17"/>
          <w:szCs w:val="17"/>
          <w:lang w:eastAsia="sv-SE"/>
        </w:rPr>
        <w:t>bu</w:t>
      </w:r>
      <w:r w:rsidR="0074484E">
        <w:rPr>
          <w:rFonts w:ascii="Arial" w:eastAsia="Times New Roman" w:hAnsi="Arial" w:cs="Arial"/>
          <w:color w:val="000000"/>
          <w:sz w:val="17"/>
          <w:szCs w:val="17"/>
          <w:lang w:eastAsia="sv-SE"/>
        </w:rPr>
        <w:t>rg</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that want to</w:t>
      </w:r>
      <w:r w:rsidR="00587990">
        <w:rPr>
          <w:rFonts w:ascii="Arial" w:eastAsia="Times New Roman" w:hAnsi="Arial" w:cs="Arial"/>
          <w:color w:val="000000"/>
          <w:sz w:val="17"/>
          <w:szCs w:val="17"/>
          <w:lang w:eastAsia="sv-SE"/>
        </w:rPr>
        <w:t xml:space="preserve"> publish</w:t>
      </w:r>
      <w:r w:rsidR="0074484E">
        <w:rPr>
          <w:rFonts w:ascii="Arial" w:eastAsia="Times New Roman" w:hAnsi="Arial" w:cs="Arial"/>
          <w:color w:val="000000"/>
          <w:sz w:val="17"/>
          <w:szCs w:val="17"/>
          <w:lang w:eastAsia="sv-SE"/>
        </w:rPr>
        <w:t xml:space="preserve"> information as open</w:t>
      </w:r>
      <w:r w:rsidR="00CF4E74" w:rsidRPr="00CF4E74">
        <w:rPr>
          <w:rFonts w:ascii="Arial" w:eastAsia="Times New Roman" w:hAnsi="Arial" w:cs="Arial"/>
          <w:color w:val="000000"/>
          <w:sz w:val="17"/>
          <w:szCs w:val="17"/>
          <w:lang w:eastAsia="sv-SE"/>
        </w:rPr>
        <w:t xml:space="preserve"> data. </w:t>
      </w:r>
      <w:r w:rsidR="002906C5">
        <w:rPr>
          <w:rFonts w:ascii="Arial" w:eastAsia="Times New Roman" w:hAnsi="Arial" w:cs="Arial"/>
          <w:color w:val="000000"/>
          <w:sz w:val="17"/>
          <w:szCs w:val="17"/>
          <w:lang w:eastAsia="sv-SE"/>
        </w:rPr>
        <w:t>If you are</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curious</w:t>
      </w:r>
      <w:r w:rsidR="002906C5">
        <w:rPr>
          <w:rFonts w:ascii="Arial" w:eastAsia="Times New Roman" w:hAnsi="Arial" w:cs="Arial"/>
          <w:color w:val="000000"/>
          <w:sz w:val="17"/>
          <w:szCs w:val="17"/>
          <w:lang w:eastAsia="sv-SE"/>
        </w:rPr>
        <w:t xml:space="preserve"> you</w:t>
      </w:r>
      <w:r>
        <w:rPr>
          <w:rFonts w:ascii="Arial" w:eastAsia="Times New Roman" w:hAnsi="Arial" w:cs="Arial"/>
          <w:color w:val="000000"/>
          <w:sz w:val="17"/>
          <w:szCs w:val="17"/>
          <w:lang w:eastAsia="sv-SE"/>
        </w:rPr>
        <w:t xml:space="preserve"> can find more information about creating open data on</w:t>
      </w:r>
      <w:r w:rsidR="00CF4E74" w:rsidRPr="00CF4E74">
        <w:rPr>
          <w:rFonts w:ascii="Arial" w:eastAsia="Times New Roman" w:hAnsi="Arial" w:cs="Arial"/>
          <w:color w:val="000000"/>
          <w:sz w:val="17"/>
          <w:szCs w:val="17"/>
          <w:lang w:eastAsia="sv-SE"/>
        </w:rPr>
        <w:t xml:space="preserve"> </w:t>
      </w:r>
      <w:hyperlink r:id="rId8" w:history="1">
        <w:r w:rsidR="00CF4E74" w:rsidRPr="00CF4E74">
          <w:rPr>
            <w:rFonts w:ascii="Arial" w:eastAsia="Times New Roman" w:hAnsi="Arial" w:cs="Arial"/>
            <w:color w:val="1155CC"/>
            <w:sz w:val="17"/>
            <w:u w:val="single"/>
            <w:lang w:eastAsia="sv-SE"/>
          </w:rPr>
          <w:t>vidareutnyttjande.se</w:t>
        </w:r>
      </w:hyperlink>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 xml:space="preserve">and in a prosses for open data developed by </w:t>
      </w:r>
      <w:r w:rsidR="00B45ACB">
        <w:rPr>
          <w:rFonts w:ascii="Arial" w:eastAsia="Times New Roman" w:hAnsi="Arial" w:cs="Arial"/>
          <w:color w:val="000000"/>
          <w:sz w:val="17"/>
          <w:szCs w:val="17"/>
          <w:lang w:eastAsia="sv-SE"/>
        </w:rPr>
        <w:t xml:space="preserve">The Swedish </w:t>
      </w:r>
      <w:r w:rsidR="00B45ACB" w:rsidRPr="00B45ACB">
        <w:rPr>
          <w:rFonts w:ascii="Arial" w:eastAsia="Times New Roman" w:hAnsi="Arial" w:cs="Arial"/>
          <w:color w:val="000000"/>
          <w:sz w:val="17"/>
          <w:szCs w:val="17"/>
          <w:lang w:eastAsia="sv-SE"/>
        </w:rPr>
        <w:t>Environmental Protection Agency</w:t>
      </w:r>
      <w:r w:rsidR="00CF4E74" w:rsidRPr="00CF4E74">
        <w:rPr>
          <w:rFonts w:ascii="Arial" w:eastAsia="Times New Roman" w:hAnsi="Arial" w:cs="Arial"/>
          <w:color w:val="000000"/>
          <w:sz w:val="17"/>
          <w:szCs w:val="17"/>
          <w:lang w:eastAsia="sv-SE"/>
        </w:rPr>
        <w:t xml:space="preserve"> (</w:t>
      </w:r>
      <w:hyperlink r:id="rId9" w:history="1">
        <w:r w:rsidR="00CF4E74" w:rsidRPr="00CF4E74">
          <w:rPr>
            <w:rFonts w:ascii="Arial" w:eastAsia="Times New Roman" w:hAnsi="Arial" w:cs="Arial"/>
            <w:color w:val="1155CC"/>
            <w:sz w:val="17"/>
            <w:u w:val="single"/>
            <w:lang w:eastAsia="sv-SE"/>
          </w:rPr>
          <w:t>information</w:t>
        </w:r>
      </w:hyperlink>
      <w:r w:rsidR="002906C5">
        <w:rPr>
          <w:rFonts w:ascii="Arial" w:eastAsia="Times New Roman" w:hAnsi="Arial" w:cs="Arial"/>
          <w:color w:val="000000"/>
          <w:sz w:val="17"/>
          <w:szCs w:val="17"/>
          <w:lang w:eastAsia="sv-SE"/>
        </w:rPr>
        <w:t xml:space="preserve"> and </w:t>
      </w:r>
      <w:r w:rsidR="002906C5">
        <w:rPr>
          <w:rFonts w:ascii="Arial" w:eastAsia="Times New Roman" w:hAnsi="Arial" w:cs="Arial"/>
          <w:color w:val="1155CC"/>
          <w:sz w:val="17"/>
          <w:u w:val="single"/>
          <w:lang w:eastAsia="sv-SE"/>
        </w:rPr>
        <w:t>process picture</w:t>
      </w:r>
      <w:r w:rsidR="00CF4E74" w:rsidRPr="00CF4E74">
        <w:rPr>
          <w:rFonts w:ascii="Arial" w:eastAsia="Times New Roman" w:hAnsi="Arial" w:cs="Arial"/>
          <w:color w:val="000000"/>
          <w:sz w:val="17"/>
          <w:szCs w:val="17"/>
          <w:lang w:eastAsia="sv-SE"/>
        </w:rPr>
        <w:t>).</w:t>
      </w:r>
    </w:p>
    <w:p w14:paraId="1AC90B32"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2DBF410D" w14:textId="6DDB7C82"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 c</w:t>
      </w:r>
      <w:r w:rsidR="002906C5">
        <w:rPr>
          <w:rFonts w:ascii="Arial" w:eastAsia="Times New Roman" w:hAnsi="Arial" w:cs="Arial"/>
          <w:color w:val="000000"/>
          <w:sz w:val="17"/>
          <w:szCs w:val="17"/>
          <w:lang w:eastAsia="sv-SE"/>
        </w:rPr>
        <w:t>onsumer</w:t>
      </w:r>
      <w:r w:rsidR="00CF4E74" w:rsidRPr="00CF4E74">
        <w:rPr>
          <w:rFonts w:ascii="Arial" w:eastAsia="Times New Roman" w:hAnsi="Arial" w:cs="Arial"/>
          <w:color w:val="000000"/>
          <w:sz w:val="17"/>
          <w:szCs w:val="17"/>
          <w:lang w:eastAsia="sv-SE"/>
        </w:rPr>
        <w:t xml:space="preserve"> </w:t>
      </w:r>
      <w:r w:rsidR="002906C5">
        <w:rPr>
          <w:rFonts w:ascii="Arial" w:eastAsia="Times New Roman" w:hAnsi="Arial" w:cs="Arial"/>
          <w:color w:val="000000"/>
          <w:sz w:val="17"/>
          <w:szCs w:val="17"/>
          <w:lang w:eastAsia="sv-SE"/>
        </w:rPr>
        <w:t>and citizen service has assistance for</w:t>
      </w:r>
      <w:r w:rsidR="00CF4E74" w:rsidRPr="00CF4E74">
        <w:rPr>
          <w:rFonts w:ascii="Arial" w:eastAsia="Times New Roman" w:hAnsi="Arial" w:cs="Arial"/>
          <w:color w:val="000000"/>
          <w:sz w:val="17"/>
          <w:szCs w:val="17"/>
          <w:lang w:eastAsia="sv-SE"/>
        </w:rPr>
        <w:t xml:space="preserve"> </w:t>
      </w:r>
      <w:r w:rsidR="000F5287">
        <w:rPr>
          <w:rFonts w:ascii="Arial" w:eastAsia="Times New Roman" w:hAnsi="Arial" w:cs="Arial"/>
          <w:color w:val="000000"/>
          <w:sz w:val="17"/>
          <w:szCs w:val="17"/>
          <w:lang w:eastAsia="sv-SE"/>
        </w:rPr>
        <w:t>operations</w:t>
      </w:r>
      <w:r w:rsidR="002906C5">
        <w:rPr>
          <w:rFonts w:ascii="Arial" w:eastAsia="Times New Roman" w:hAnsi="Arial" w:cs="Arial"/>
          <w:color w:val="000000"/>
          <w:sz w:val="17"/>
          <w:szCs w:val="17"/>
          <w:lang w:eastAsia="sv-SE"/>
        </w:rPr>
        <w:t xml:space="preserve"> that want to make</w:t>
      </w:r>
      <w:r w:rsidR="00CF4E74" w:rsidRPr="00CF4E74">
        <w:rPr>
          <w:rFonts w:ascii="Arial" w:eastAsia="Times New Roman" w:hAnsi="Arial" w:cs="Arial"/>
          <w:color w:val="000000"/>
          <w:sz w:val="17"/>
          <w:szCs w:val="17"/>
          <w:lang w:eastAsia="sv-SE"/>
        </w:rPr>
        <w:t xml:space="preserve"> data</w:t>
      </w:r>
      <w:r w:rsidR="002906C5">
        <w:rPr>
          <w:rFonts w:ascii="Arial" w:eastAsia="Times New Roman" w:hAnsi="Arial" w:cs="Arial"/>
          <w:color w:val="000000"/>
          <w:sz w:val="17"/>
          <w:szCs w:val="17"/>
          <w:lang w:eastAsia="sv-SE"/>
        </w:rPr>
        <w:t xml:space="preserve"> accessible</w:t>
      </w:r>
      <w:r w:rsidR="00CF4E74" w:rsidRPr="00CF4E74">
        <w:rPr>
          <w:rFonts w:ascii="Arial" w:eastAsia="Times New Roman" w:hAnsi="Arial" w:cs="Arial"/>
          <w:color w:val="000000"/>
          <w:sz w:val="17"/>
          <w:szCs w:val="17"/>
          <w:lang w:eastAsia="sv-SE"/>
        </w:rPr>
        <w:t>.</w:t>
      </w:r>
    </w:p>
    <w:p w14:paraId="1D2F58EE" w14:textId="5CF09FA1" w:rsidR="00CF4E74" w:rsidRPr="00CF4E74" w:rsidRDefault="002906C5"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CF4E74" w:rsidRPr="00CF4E74">
        <w:rPr>
          <w:rFonts w:ascii="Arial" w:eastAsia="Times New Roman" w:hAnsi="Arial" w:cs="Arial"/>
          <w:color w:val="000000"/>
          <w:sz w:val="17"/>
          <w:szCs w:val="17"/>
          <w:lang w:eastAsia="sv-SE"/>
        </w:rPr>
        <w:t xml:space="preserve">: </w:t>
      </w:r>
      <w:hyperlink r:id="rId10" w:history="1">
        <w:r w:rsidR="00CF4E74" w:rsidRPr="00CF4E74">
          <w:rPr>
            <w:rFonts w:ascii="Arial" w:eastAsia="Times New Roman" w:hAnsi="Arial" w:cs="Arial"/>
            <w:color w:val="1155CC"/>
            <w:sz w:val="17"/>
            <w:u w:val="single"/>
            <w:lang w:eastAsia="sv-SE"/>
          </w:rPr>
          <w:t>serviceutveckling@kom.goteborg.se</w:t>
        </w:r>
      </w:hyperlink>
    </w:p>
    <w:p w14:paraId="3C7367B2" w14:textId="7F99B33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 </w:t>
      </w:r>
      <w:r w:rsidR="002906C5">
        <w:rPr>
          <w:rFonts w:ascii="Arial" w:eastAsia="Times New Roman" w:hAnsi="Arial" w:cs="Arial"/>
          <w:color w:val="000000"/>
          <w:sz w:val="25"/>
          <w:szCs w:val="25"/>
          <w:lang w:eastAsia="sv-SE"/>
        </w:rPr>
        <w:t>Ownership and classification of information</w:t>
      </w:r>
    </w:p>
    <w:p w14:paraId="325DEB36" w14:textId="02E8EF20"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Decision maker and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information owner</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review</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what</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1155CC"/>
          <w:sz w:val="17"/>
          <w:u w:val="single"/>
          <w:lang w:eastAsia="sv-SE"/>
        </w:rPr>
        <w:t>secu</w:t>
      </w:r>
      <w:r w:rsidRPr="00CF4E74">
        <w:rPr>
          <w:rFonts w:ascii="Arial" w:eastAsia="Times New Roman" w:hAnsi="Arial" w:cs="Arial"/>
          <w:color w:val="1155CC"/>
          <w:sz w:val="17"/>
          <w:u w:val="single"/>
          <w:lang w:eastAsia="sv-SE"/>
        </w:rPr>
        <w:t>r</w:t>
      </w:r>
      <w:r>
        <w:rPr>
          <w:rFonts w:ascii="Arial" w:eastAsia="Times New Roman" w:hAnsi="Arial" w:cs="Arial"/>
          <w:color w:val="1155CC"/>
          <w:sz w:val="17"/>
          <w:u w:val="single"/>
          <w:lang w:eastAsia="sv-SE"/>
        </w:rPr>
        <w:t>ity classification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information has</w:t>
      </w:r>
      <w:r w:rsidR="00CF4E74" w:rsidRPr="00CF4E74">
        <w:rPr>
          <w:rFonts w:ascii="Arial" w:eastAsia="Times New Roman" w:hAnsi="Arial" w:cs="Arial"/>
          <w:color w:val="000000"/>
          <w:sz w:val="17"/>
          <w:szCs w:val="17"/>
          <w:lang w:eastAsia="sv-SE"/>
        </w:rPr>
        <w:t>.</w:t>
      </w:r>
    </w:p>
    <w:p w14:paraId="58153E66" w14:textId="4E7E7A7B" w:rsidR="002630E6" w:rsidRDefault="009C50D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 xml:space="preserve">Is there </w:t>
      </w:r>
      <w:r w:rsidR="000F5287">
        <w:rPr>
          <w:rFonts w:ascii="Arial" w:eastAsia="Times New Roman" w:hAnsi="Arial" w:cs="Arial"/>
          <w:b/>
          <w:bCs/>
          <w:color w:val="000000"/>
          <w:sz w:val="17"/>
          <w:szCs w:val="17"/>
          <w:lang w:eastAsia="sv-SE"/>
        </w:rPr>
        <w:t>an</w:t>
      </w:r>
      <w:r>
        <w:rPr>
          <w:rFonts w:ascii="Arial" w:eastAsia="Times New Roman" w:hAnsi="Arial" w:cs="Arial"/>
          <w:b/>
          <w:bCs/>
          <w:color w:val="000000"/>
          <w:sz w:val="17"/>
          <w:szCs w:val="17"/>
          <w:lang w:eastAsia="sv-SE"/>
        </w:rPr>
        <w:t xml:space="preserve"> Information owner </w:t>
      </w:r>
      <w:r w:rsidR="002B57B4">
        <w:rPr>
          <w:rFonts w:ascii="Arial" w:eastAsia="Times New Roman" w:hAnsi="Arial" w:cs="Arial"/>
          <w:b/>
          <w:bCs/>
          <w:color w:val="000000"/>
          <w:sz w:val="17"/>
          <w:szCs w:val="17"/>
          <w:lang w:eastAsia="sv-SE"/>
        </w:rPr>
        <w:t>appointed?</w:t>
      </w:r>
    </w:p>
    <w:p w14:paraId="4207A958" w14:textId="0F99A633" w:rsidR="00CF4E74" w:rsidRPr="00CF4E74" w:rsidRDefault="009C50D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6"/>
            <w:enabled/>
            <w:calcOnExit w:val="0"/>
            <w:checkBox>
              <w:sizeAuto/>
              <w:default w:val="0"/>
              <w:checked w:val="0"/>
            </w:checkBox>
          </w:ffData>
        </w:fldChar>
      </w:r>
      <w:bookmarkStart w:id="5" w:name="Kryss6"/>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5"/>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Uncertain</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4"/>
            <w:enabled/>
            <w:calcOnExit w:val="0"/>
            <w:checkBox>
              <w:sizeAuto/>
              <w:default w:val="0"/>
            </w:checkBox>
          </w:ffData>
        </w:fldChar>
      </w:r>
      <w:bookmarkStart w:id="6" w:name="Kryss4"/>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6"/>
      <w:r w:rsidR="00CF4E74" w:rsidRPr="00CF4E74">
        <w:rPr>
          <w:rFonts w:ascii="Arial" w:eastAsia="Times New Roman" w:hAnsi="Arial" w:cs="Arial"/>
          <w:color w:val="000000"/>
          <w:sz w:val="17"/>
          <w:szCs w:val="17"/>
          <w:lang w:eastAsia="sv-SE"/>
        </w:rPr>
        <w:t xml:space="preserve"> Nam</w:t>
      </w:r>
      <w:r>
        <w:rPr>
          <w:rFonts w:ascii="Arial" w:eastAsia="Times New Roman" w:hAnsi="Arial" w:cs="Arial"/>
          <w:color w:val="000000"/>
          <w:sz w:val="17"/>
          <w:szCs w:val="17"/>
          <w:lang w:eastAsia="sv-SE"/>
        </w:rPr>
        <w:t>e</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bookmarkStart w:id="7" w:name="Text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7"/>
    </w:p>
    <w:p w14:paraId="3AF86A17"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670AB504" w14:textId="21431BB7" w:rsidR="002630E6" w:rsidRDefault="009C50D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Is there a specialist administrator </w:t>
      </w:r>
      <w:r w:rsidR="002B57B4">
        <w:rPr>
          <w:rFonts w:ascii="Arial" w:eastAsia="Times New Roman" w:hAnsi="Arial" w:cs="Arial"/>
          <w:b/>
          <w:bCs/>
          <w:color w:val="000000"/>
          <w:sz w:val="17"/>
          <w:szCs w:val="17"/>
          <w:lang w:eastAsia="sv-SE"/>
        </w:rPr>
        <w:t>appointed?</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One that can answer question about the information</w:t>
      </w:r>
      <w:r w:rsidR="00CF4E74"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Could be a</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development manager, IT-manager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responsible for facts</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or</w:t>
      </w:r>
      <w:r w:rsidR="00CF4E74" w:rsidRPr="00CF4E74">
        <w:rPr>
          <w:rFonts w:ascii="Arial" w:eastAsia="Times New Roman" w:hAnsi="Arial" w:cs="Arial"/>
          <w:color w:val="000000"/>
          <w:sz w:val="17"/>
          <w:szCs w:val="17"/>
          <w:lang w:eastAsia="sv-SE"/>
        </w:rPr>
        <w:t xml:space="preserve"> </w:t>
      </w:r>
      <w:r w:rsidR="00DD4FA2">
        <w:rPr>
          <w:rFonts w:ascii="Arial" w:eastAsia="Times New Roman" w:hAnsi="Arial" w:cs="Arial"/>
          <w:color w:val="000000"/>
          <w:sz w:val="17"/>
          <w:szCs w:val="17"/>
          <w:lang w:eastAsia="sv-SE"/>
        </w:rPr>
        <w:t xml:space="preserve">Publications manager for </w:t>
      </w:r>
      <w:r w:rsidR="000F5287">
        <w:rPr>
          <w:rFonts w:ascii="Arial" w:eastAsia="Times New Roman" w:hAnsi="Arial" w:cs="Arial"/>
          <w:color w:val="000000"/>
          <w:sz w:val="17"/>
          <w:szCs w:val="17"/>
          <w:lang w:eastAsia="sv-SE"/>
        </w:rPr>
        <w:t>example.</w:t>
      </w:r>
      <w:r w:rsidR="00CF4E74" w:rsidRPr="00CF4E74">
        <w:rPr>
          <w:rFonts w:ascii="Arial" w:eastAsia="Times New Roman" w:hAnsi="Arial" w:cs="Arial"/>
          <w:color w:val="000000"/>
          <w:sz w:val="17"/>
          <w:szCs w:val="17"/>
          <w:lang w:eastAsia="sv-SE"/>
        </w:rPr>
        <w:t xml:space="preserve">) </w:t>
      </w:r>
    </w:p>
    <w:p w14:paraId="20CF514B" w14:textId="361DE362" w:rsidR="002630E6" w:rsidRPr="00CF4E74" w:rsidRDefault="00DD4FA2"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7"/>
            <w:enabled/>
            <w:calcOnExit w:val="0"/>
            <w:checkBox>
              <w:sizeAuto/>
              <w:default w:val="0"/>
            </w:checkBox>
          </w:ffData>
        </w:fldChar>
      </w:r>
      <w:bookmarkStart w:id="8" w:name="Kryss7"/>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8"/>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Name</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6"/>
            <w:enabled/>
            <w:calcOnExit w:val="0"/>
            <w:textInput/>
          </w:ffData>
        </w:fldChar>
      </w:r>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p>
    <w:p w14:paraId="4C6E60DE"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41870E73" w14:textId="7BD23085" w:rsidR="002630E6"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Is </w:t>
      </w:r>
      <w:r w:rsidR="005B4B26">
        <w:rPr>
          <w:rFonts w:ascii="Arial" w:eastAsia="Times New Roman" w:hAnsi="Arial" w:cs="Arial"/>
          <w:b/>
          <w:bCs/>
          <w:color w:val="000000"/>
          <w:sz w:val="17"/>
          <w:szCs w:val="17"/>
          <w:lang w:eastAsia="sv-SE"/>
        </w:rPr>
        <w:t xml:space="preserve">a review of the </w:t>
      </w:r>
      <w:r>
        <w:rPr>
          <w:rFonts w:ascii="Arial" w:eastAsia="Times New Roman" w:hAnsi="Arial" w:cs="Arial"/>
          <w:b/>
          <w:bCs/>
          <w:color w:val="000000"/>
          <w:sz w:val="17"/>
          <w:szCs w:val="17"/>
          <w:lang w:eastAsia="sv-SE"/>
        </w:rPr>
        <w:t xml:space="preserve">information security classification </w:t>
      </w:r>
      <w:r w:rsidR="005B4B26">
        <w:rPr>
          <w:rFonts w:ascii="Arial" w:eastAsia="Times New Roman" w:hAnsi="Arial" w:cs="Arial"/>
          <w:b/>
          <w:bCs/>
          <w:color w:val="000000"/>
          <w:sz w:val="17"/>
          <w:szCs w:val="17"/>
          <w:lang w:eastAsia="sv-SE"/>
        </w:rPr>
        <w:t>done</w:t>
      </w:r>
      <w:r w:rsidR="00CF4E74" w:rsidRPr="00CF4E74">
        <w:rPr>
          <w:rFonts w:ascii="Arial" w:eastAsia="Times New Roman" w:hAnsi="Arial" w:cs="Arial"/>
          <w:b/>
          <w:bCs/>
          <w:color w:val="000000"/>
          <w:sz w:val="17"/>
          <w:szCs w:val="17"/>
          <w:lang w:eastAsia="sv-SE"/>
        </w:rPr>
        <w:t>?</w:t>
      </w:r>
      <w:r w:rsidR="00A2358A">
        <w:rPr>
          <w:rFonts w:ascii="Arial" w:eastAsia="Times New Roman" w:hAnsi="Arial" w:cs="Arial"/>
          <w:color w:val="000000"/>
          <w:sz w:val="17"/>
          <w:szCs w:val="17"/>
          <w:lang w:eastAsia="sv-SE"/>
        </w:rPr>
        <w:t xml:space="preserve"> </w:t>
      </w:r>
    </w:p>
    <w:p w14:paraId="75421788" w14:textId="76E624FD" w:rsidR="00CF4E74" w:rsidRPr="00CF4E74" w:rsidRDefault="00DD4FA2"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Yes</w:t>
      </w:r>
      <w:r w:rsidR="00A2358A">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2"/>
            <w:enabled/>
            <w:calcOnExit w:val="0"/>
            <w:textInput/>
          </w:ffData>
        </w:fldChar>
      </w:r>
      <w:bookmarkStart w:id="9" w:name="Text2"/>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begin">
          <w:ffData>
            <w:name w:val="Kryss3"/>
            <w:enabled/>
            <w:calcOnExit w:val="0"/>
            <w:checkBox>
              <w:sizeAuto/>
              <w:default w:val="0"/>
            </w:checkBox>
          </w:ffData>
        </w:fldChar>
      </w:r>
      <w:bookmarkStart w:id="10" w:name="Kryss3"/>
      <w:r w:rsidR="002630E6">
        <w:rPr>
          <w:rFonts w:ascii="Arial" w:eastAsia="Times New Roman" w:hAnsi="Arial" w:cs="Arial"/>
          <w:noProof/>
          <w:color w:val="000000"/>
          <w:sz w:val="17"/>
          <w:szCs w:val="17"/>
          <w:lang w:eastAsia="sv-SE"/>
        </w:rPr>
        <w:instrText xml:space="preserve"> FORMCHECKBOX </w:instrText>
      </w:r>
      <w:r w:rsidR="000F0395">
        <w:rPr>
          <w:rFonts w:ascii="Arial" w:eastAsia="Times New Roman" w:hAnsi="Arial" w:cs="Arial"/>
          <w:noProof/>
          <w:color w:val="000000"/>
          <w:sz w:val="17"/>
          <w:szCs w:val="17"/>
          <w:lang w:eastAsia="sv-SE"/>
        </w:rPr>
      </w:r>
      <w:r w:rsidR="000F0395">
        <w:rPr>
          <w:rFonts w:ascii="Arial" w:eastAsia="Times New Roman" w:hAnsi="Arial" w:cs="Arial"/>
          <w:noProof/>
          <w:color w:val="000000"/>
          <w:sz w:val="17"/>
          <w:szCs w:val="17"/>
          <w:lang w:eastAsia="sv-SE"/>
        </w:rPr>
        <w:fldChar w:fldCharType="separate"/>
      </w:r>
      <w:r w:rsidR="002630E6">
        <w:rPr>
          <w:rFonts w:ascii="Arial" w:eastAsia="Times New Roman" w:hAnsi="Arial" w:cs="Arial"/>
          <w:noProof/>
          <w:color w:val="000000"/>
          <w:sz w:val="17"/>
          <w:szCs w:val="17"/>
          <w:lang w:eastAsia="sv-SE"/>
        </w:rPr>
        <w:fldChar w:fldCharType="end"/>
      </w:r>
      <w:bookmarkEnd w:id="10"/>
      <w:r w:rsidR="002630E6">
        <w:rPr>
          <w:rFonts w:ascii="Arial" w:eastAsia="Times New Roman" w:hAnsi="Arial" w:cs="Arial"/>
          <w:color w:val="000000"/>
          <w:sz w:val="17"/>
          <w:szCs w:val="17"/>
          <w:lang w:eastAsia="sv-SE"/>
        </w:rPr>
        <w:fldChar w:fldCharType="end"/>
      </w:r>
      <w:bookmarkEnd w:id="9"/>
      <w:r>
        <w:rPr>
          <w:rFonts w:ascii="Arial" w:eastAsia="Times New Roman" w:hAnsi="Arial" w:cs="Arial"/>
          <w:color w:val="000000"/>
          <w:sz w:val="17"/>
          <w:szCs w:val="17"/>
          <w:lang w:eastAsia="sv-SE"/>
        </w:rPr>
        <w:t xml:space="preserve"> No</w:t>
      </w:r>
      <w:r w:rsidR="00A2358A">
        <w:rPr>
          <w:rFonts w:ascii="Arial" w:eastAsia="Times New Roman" w:hAnsi="Arial" w:cs="Arial"/>
          <w:color w:val="000000"/>
          <w:sz w:val="17"/>
          <w:szCs w:val="17"/>
          <w:lang w:eastAsia="sv-SE"/>
        </w:rPr>
        <w:t xml:space="preserve"> </w:t>
      </w:r>
      <w:r w:rsidR="00A2358A">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bookmarkStart w:id="11" w:name="Kryss2"/>
      <w:r w:rsidR="00A2358A">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A2358A">
        <w:rPr>
          <w:rFonts w:ascii="Arial" w:eastAsia="Times New Roman" w:hAnsi="Arial" w:cs="Arial"/>
          <w:color w:val="000000"/>
          <w:sz w:val="17"/>
          <w:szCs w:val="17"/>
          <w:lang w:eastAsia="sv-SE"/>
        </w:rPr>
        <w:fldChar w:fldCharType="end"/>
      </w:r>
      <w:bookmarkEnd w:id="11"/>
    </w:p>
    <w:p w14:paraId="038DC0BC"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70279761" w14:textId="55E2C1C0" w:rsidR="002630E6" w:rsidRDefault="005B4B2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Are </w:t>
      </w:r>
      <w:r w:rsidR="00DD4FA2">
        <w:rPr>
          <w:rFonts w:ascii="Arial" w:eastAsia="Times New Roman" w:hAnsi="Arial" w:cs="Arial"/>
          <w:b/>
          <w:bCs/>
          <w:color w:val="000000"/>
          <w:sz w:val="17"/>
          <w:szCs w:val="17"/>
          <w:lang w:eastAsia="sv-SE"/>
        </w:rPr>
        <w:t>there</w:t>
      </w:r>
      <w:r w:rsidR="00CF4E74" w:rsidRPr="00CF4E74">
        <w:rPr>
          <w:rFonts w:ascii="Arial" w:eastAsia="Times New Roman" w:hAnsi="Arial" w:cs="Arial"/>
          <w:b/>
          <w:bCs/>
          <w:color w:val="000000"/>
          <w:sz w:val="17"/>
          <w:szCs w:val="17"/>
          <w:lang w:eastAsia="sv-SE"/>
        </w:rPr>
        <w:t xml:space="preserve"> </w:t>
      </w:r>
      <w:r w:rsidR="00DD4FA2">
        <w:rPr>
          <w:rFonts w:ascii="Arial" w:eastAsia="Times New Roman" w:hAnsi="Arial" w:cs="Arial"/>
          <w:b/>
          <w:bCs/>
          <w:color w:val="000000"/>
          <w:sz w:val="17"/>
          <w:szCs w:val="17"/>
          <w:lang w:eastAsia="sv-SE"/>
        </w:rPr>
        <w:t>confidential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39E74F16" w14:textId="378C9FDA" w:rsidR="00CF4E74"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bookmarkStart w:id="12" w:name="Kryss5"/>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2"/>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w:t>
      </w:r>
      <w:r w:rsidR="00CF4E74" w:rsidRPr="00CF4E74">
        <w:rPr>
          <w:rFonts w:ascii="Arial" w:eastAsia="Times New Roman" w:hAnsi="Arial" w:cs="Arial"/>
          <w:color w:val="000000"/>
          <w:sz w:val="17"/>
          <w:szCs w:val="17"/>
          <w:lang w:eastAsia="sv-SE"/>
        </w:rPr>
        <w:t xml:space="preserve">omment: </w:t>
      </w:r>
    </w:p>
    <w:p w14:paraId="79D1D9B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bookmarkStart w:id="13" w:name="Text7"/>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3"/>
    </w:p>
    <w:p w14:paraId="029AB381" w14:textId="77777777" w:rsidR="002630E6" w:rsidRDefault="002630E6" w:rsidP="00CF4E74">
      <w:pPr>
        <w:spacing w:after="0" w:line="240" w:lineRule="auto"/>
        <w:rPr>
          <w:rFonts w:ascii="Arial" w:eastAsia="Times New Roman" w:hAnsi="Arial" w:cs="Arial"/>
          <w:b/>
          <w:bCs/>
          <w:color w:val="000000"/>
          <w:sz w:val="17"/>
          <w:szCs w:val="17"/>
          <w:lang w:eastAsia="sv-SE"/>
        </w:rPr>
      </w:pPr>
    </w:p>
    <w:p w14:paraId="03E503F4" w14:textId="6E3A2069" w:rsidR="002630E6" w:rsidRDefault="00DD4FA2"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personal information</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03D561F1" w14:textId="5604DEDF" w:rsidR="002630E6" w:rsidRDefault="00DD4FA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2C1B0ACC"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2479FDCB" w14:textId="77777777" w:rsidR="002630E6" w:rsidRDefault="002630E6" w:rsidP="002630E6">
      <w:pPr>
        <w:spacing w:after="0" w:line="240" w:lineRule="auto"/>
        <w:rPr>
          <w:rFonts w:ascii="Arial" w:eastAsia="Times New Roman" w:hAnsi="Arial" w:cs="Arial"/>
          <w:color w:val="000000"/>
          <w:sz w:val="17"/>
          <w:szCs w:val="17"/>
          <w:lang w:eastAsia="sv-SE"/>
        </w:rPr>
      </w:pPr>
    </w:p>
    <w:p w14:paraId="770A24D7" w14:textId="50FB3B7E" w:rsidR="00A2358A" w:rsidRP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Use the city’s process for disclosing public documents to assess if it is possible to create open data and what measures in that case needs to be taken.</w:t>
      </w:r>
    </w:p>
    <w:p w14:paraId="5B3452FA" w14:textId="2562551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2. </w:t>
      </w:r>
      <w:r w:rsidR="005B4B26">
        <w:rPr>
          <w:rFonts w:ascii="Arial" w:eastAsia="Times New Roman" w:hAnsi="Arial" w:cs="Arial"/>
          <w:color w:val="000000"/>
          <w:sz w:val="25"/>
          <w:szCs w:val="25"/>
          <w:lang w:eastAsia="sv-SE"/>
        </w:rPr>
        <w:t xml:space="preserve">Are </w:t>
      </w:r>
      <w:r w:rsidR="00085408">
        <w:rPr>
          <w:rFonts w:ascii="Arial" w:eastAsia="Times New Roman" w:hAnsi="Arial" w:cs="Arial"/>
          <w:color w:val="000000"/>
          <w:sz w:val="25"/>
          <w:szCs w:val="25"/>
          <w:lang w:eastAsia="sv-SE"/>
        </w:rPr>
        <w:t>there any copyright protection for the overall set of data or parts of it?</w:t>
      </w:r>
    </w:p>
    <w:p w14:paraId="016018DD" w14:textId="39464DAD" w:rsidR="002630E6" w:rsidRDefault="00085408"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5"/>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(if no, continue to question 3</w:t>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Reason</w:t>
      </w:r>
      <w:r w:rsidR="002630E6" w:rsidRPr="00CF4E74">
        <w:rPr>
          <w:rFonts w:ascii="Arial" w:eastAsia="Times New Roman" w:hAnsi="Arial" w:cs="Arial"/>
          <w:color w:val="000000"/>
          <w:sz w:val="17"/>
          <w:szCs w:val="17"/>
          <w:lang w:eastAsia="sv-SE"/>
        </w:rPr>
        <w:t xml:space="preserve">: </w:t>
      </w:r>
    </w:p>
    <w:p w14:paraId="5EA69A2B" w14:textId="77777777" w:rsidR="002630E6" w:rsidRPr="00CF4E74" w:rsidRDefault="002630E6" w:rsidP="002630E6">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7"/>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38755331" w14:textId="6FB9322B"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8054F81" w14:textId="52C5A466" w:rsidR="00CF4E74" w:rsidRDefault="00085408"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t>If yes</w:t>
      </w:r>
      <w:r w:rsidR="00CF4E74" w:rsidRPr="00CF4E74">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does the city have the copyright?</w:t>
      </w:r>
      <w:r w:rsidR="00CF4E74" w:rsidRPr="00CF4E74">
        <w:rPr>
          <w:rFonts w:ascii="Arial" w:eastAsia="Times New Roman" w:hAnsi="Arial" w:cs="Arial"/>
          <w:b/>
          <w:bCs/>
          <w:color w:val="000000"/>
          <w:sz w:val="17"/>
          <w:szCs w:val="17"/>
          <w:lang w:eastAsia="sv-SE"/>
        </w:rPr>
        <w:t xml:space="preserve"> (</w:t>
      </w:r>
      <w:r w:rsidR="00430DAB">
        <w:rPr>
          <w:rFonts w:ascii="Arial" w:eastAsia="Times New Roman" w:hAnsi="Arial" w:cs="Arial"/>
          <w:b/>
          <w:bCs/>
          <w:color w:val="000000"/>
          <w:sz w:val="17"/>
          <w:szCs w:val="17"/>
          <w:lang w:eastAsia="sv-SE"/>
        </w:rPr>
        <w:t xml:space="preserve">In that </w:t>
      </w:r>
      <w:r w:rsidR="000F5287">
        <w:rPr>
          <w:rFonts w:ascii="Arial" w:eastAsia="Times New Roman" w:hAnsi="Arial" w:cs="Arial"/>
          <w:b/>
          <w:bCs/>
          <w:color w:val="000000"/>
          <w:sz w:val="17"/>
          <w:szCs w:val="17"/>
          <w:lang w:eastAsia="sv-SE"/>
        </w:rPr>
        <w:t>case,</w:t>
      </w:r>
      <w:r w:rsidR="00430DAB">
        <w:rPr>
          <w:rFonts w:ascii="Arial" w:eastAsia="Times New Roman" w:hAnsi="Arial" w:cs="Arial"/>
          <w:b/>
          <w:bCs/>
          <w:color w:val="000000"/>
          <w:sz w:val="17"/>
          <w:szCs w:val="17"/>
          <w:lang w:eastAsia="sv-SE"/>
        </w:rPr>
        <w:t xml:space="preserve"> there is no obstacle for the creation of open data</w:t>
      </w:r>
      <w:r w:rsidR="00CF4E74" w:rsidRPr="00CF4E74">
        <w:rPr>
          <w:rFonts w:ascii="Arial" w:eastAsia="Times New Roman" w:hAnsi="Arial" w:cs="Arial"/>
          <w:b/>
          <w:bCs/>
          <w:color w:val="000000"/>
          <w:sz w:val="17"/>
          <w:szCs w:val="17"/>
          <w:lang w:eastAsia="sv-SE"/>
        </w:rPr>
        <w:t>)?</w:t>
      </w:r>
    </w:p>
    <w:p w14:paraId="4EC7AD07" w14:textId="77777777" w:rsidR="002630E6" w:rsidRDefault="002630E6" w:rsidP="00CF4E74">
      <w:pPr>
        <w:spacing w:after="0" w:line="240" w:lineRule="auto"/>
        <w:rPr>
          <w:rFonts w:ascii="Arial" w:eastAsia="Times New Roman" w:hAnsi="Arial" w:cs="Arial"/>
          <w:b/>
          <w:bCs/>
          <w:color w:val="000000"/>
          <w:sz w:val="17"/>
          <w:szCs w:val="17"/>
          <w:lang w:eastAsia="sv-SE"/>
        </w:rPr>
      </w:pPr>
      <w:r>
        <w:rPr>
          <w:rFonts w:ascii="Arial" w:eastAsia="Times New Roman" w:hAnsi="Arial" w:cs="Arial"/>
          <w:b/>
          <w:bCs/>
          <w:color w:val="000000"/>
          <w:sz w:val="17"/>
          <w:szCs w:val="17"/>
          <w:lang w:eastAsia="sv-SE"/>
        </w:rPr>
        <w:fldChar w:fldCharType="begin">
          <w:ffData>
            <w:name w:val="Text8"/>
            <w:enabled/>
            <w:calcOnExit w:val="0"/>
            <w:textInput/>
          </w:ffData>
        </w:fldChar>
      </w:r>
      <w:bookmarkStart w:id="14" w:name="Text8"/>
      <w:r>
        <w:rPr>
          <w:rFonts w:ascii="Arial" w:eastAsia="Times New Roman" w:hAnsi="Arial" w:cs="Arial"/>
          <w:b/>
          <w:bCs/>
          <w:color w:val="000000"/>
          <w:sz w:val="17"/>
          <w:szCs w:val="17"/>
          <w:lang w:eastAsia="sv-SE"/>
        </w:rPr>
        <w:instrText xml:space="preserve"> FORMTEXT </w:instrText>
      </w:r>
      <w:r>
        <w:rPr>
          <w:rFonts w:ascii="Arial" w:eastAsia="Times New Roman" w:hAnsi="Arial" w:cs="Arial"/>
          <w:b/>
          <w:bCs/>
          <w:color w:val="000000"/>
          <w:sz w:val="17"/>
          <w:szCs w:val="17"/>
          <w:lang w:eastAsia="sv-SE"/>
        </w:rPr>
      </w:r>
      <w:r>
        <w:rPr>
          <w:rFonts w:ascii="Arial" w:eastAsia="Times New Roman" w:hAnsi="Arial" w:cs="Arial"/>
          <w:b/>
          <w:bCs/>
          <w:color w:val="000000"/>
          <w:sz w:val="17"/>
          <w:szCs w:val="17"/>
          <w:lang w:eastAsia="sv-SE"/>
        </w:rPr>
        <w:fldChar w:fldCharType="separate"/>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noProof/>
          <w:color w:val="000000"/>
          <w:sz w:val="17"/>
          <w:szCs w:val="17"/>
          <w:lang w:eastAsia="sv-SE"/>
        </w:rPr>
        <w:t> </w:t>
      </w:r>
      <w:r>
        <w:rPr>
          <w:rFonts w:ascii="Arial" w:eastAsia="Times New Roman" w:hAnsi="Arial" w:cs="Arial"/>
          <w:b/>
          <w:bCs/>
          <w:color w:val="000000"/>
          <w:sz w:val="17"/>
          <w:szCs w:val="17"/>
          <w:lang w:eastAsia="sv-SE"/>
        </w:rPr>
        <w:fldChar w:fldCharType="end"/>
      </w:r>
      <w:bookmarkEnd w:id="14"/>
    </w:p>
    <w:p w14:paraId="5D45C2F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855DE11" w14:textId="4FF2E3E4" w:rsidR="002630E6"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filter out the data that cannot be opened</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71350591" w14:textId="329823B1" w:rsidR="00CF4E74" w:rsidRDefault="00430DA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bookmarkStart w:id="15" w:name="Kryss8"/>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5"/>
      <w:r>
        <w:rPr>
          <w:rFonts w:ascii="Arial" w:eastAsia="Times New Roman" w:hAnsi="Arial" w:cs="Arial"/>
          <w:color w:val="000000"/>
          <w:sz w:val="17"/>
          <w:szCs w:val="17"/>
          <w:lang w:eastAsia="sv-SE"/>
        </w:rPr>
        <w:t xml:space="preserve"> No</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9"/>
            <w:enabled/>
            <w:calcOnExit w:val="0"/>
            <w:checkBox>
              <w:sizeAuto/>
              <w:default w:val="0"/>
            </w:checkBox>
          </w:ffData>
        </w:fldChar>
      </w:r>
      <w:bookmarkStart w:id="16" w:name="Kryss9"/>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6"/>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Not in question</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bookmarkStart w:id="17" w:name="Kryss10"/>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bookmarkEnd w:id="17"/>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CF4E74" w:rsidRPr="00CF4E74">
        <w:rPr>
          <w:rFonts w:ascii="Arial" w:eastAsia="Times New Roman" w:hAnsi="Arial" w:cs="Arial"/>
          <w:color w:val="000000"/>
          <w:sz w:val="17"/>
          <w:szCs w:val="17"/>
          <w:lang w:eastAsia="sv-SE"/>
        </w:rPr>
        <w:t xml:space="preserve">: </w:t>
      </w:r>
    </w:p>
    <w:p w14:paraId="1A239240"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bookmarkStart w:id="18" w:name="Text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8"/>
    </w:p>
    <w:p w14:paraId="61AE5D6A"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7942A63D" w14:textId="5F2A62D5" w:rsidR="00CF4E74"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there an agreement or a license that controls the usage of the data</w:t>
      </w:r>
      <w:r w:rsidR="00CF4E74" w:rsidRPr="00CF4E74">
        <w:rPr>
          <w:rFonts w:ascii="Arial" w:eastAsia="Times New Roman" w:hAnsi="Arial" w:cs="Arial"/>
          <w:b/>
          <w:bCs/>
          <w:color w:val="000000"/>
          <w:sz w:val="17"/>
          <w:szCs w:val="17"/>
          <w:lang w:eastAsia="sv-SE"/>
        </w:rPr>
        <w:t>?</w:t>
      </w:r>
    </w:p>
    <w:p w14:paraId="0CF0603C" w14:textId="3EBB44ED"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7CA88AD3" w14:textId="7738ADE0" w:rsidR="002630E6" w:rsidRDefault="00BA6B02"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
            <w:enabled/>
            <w:calcOnExit w:val="0"/>
            <w:textInput>
              <w:default w:val="T.ex. avtalsnummer"/>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sidR="00FB1E55">
        <w:rPr>
          <w:rFonts w:ascii="Arial" w:eastAsia="Times New Roman" w:hAnsi="Arial" w:cs="Arial"/>
          <w:noProof/>
          <w:color w:val="000000"/>
          <w:sz w:val="17"/>
          <w:szCs w:val="17"/>
          <w:lang w:eastAsia="sv-SE"/>
        </w:rPr>
        <w:t>E</w:t>
      </w:r>
      <w:r>
        <w:rPr>
          <w:rFonts w:ascii="Arial" w:eastAsia="Times New Roman" w:hAnsi="Arial" w:cs="Arial"/>
          <w:noProof/>
          <w:color w:val="000000"/>
          <w:sz w:val="17"/>
          <w:szCs w:val="17"/>
          <w:lang w:eastAsia="sv-SE"/>
        </w:rPr>
        <w:t>x.</w:t>
      </w:r>
      <w:r w:rsidR="00FB1E55">
        <w:rPr>
          <w:rFonts w:ascii="Arial" w:eastAsia="Times New Roman" w:hAnsi="Arial" w:cs="Arial"/>
          <w:noProof/>
          <w:color w:val="000000"/>
          <w:sz w:val="17"/>
          <w:szCs w:val="17"/>
          <w:lang w:eastAsia="sv-SE"/>
        </w:rPr>
        <w:t xml:space="preserve"> contract number</w:t>
      </w:r>
      <w:r>
        <w:rPr>
          <w:rFonts w:ascii="Arial" w:eastAsia="Times New Roman" w:hAnsi="Arial" w:cs="Arial"/>
          <w:noProof/>
          <w:color w:val="000000"/>
          <w:sz w:val="17"/>
          <w:szCs w:val="17"/>
          <w:lang w:eastAsia="sv-SE"/>
        </w:rPr>
        <w:t xml:space="preserve"> </w:t>
      </w:r>
      <w:r>
        <w:rPr>
          <w:rFonts w:ascii="Arial" w:eastAsia="Times New Roman" w:hAnsi="Arial" w:cs="Arial"/>
          <w:color w:val="000000"/>
          <w:sz w:val="17"/>
          <w:szCs w:val="17"/>
          <w:lang w:eastAsia="sv-SE"/>
        </w:rPr>
        <w:fldChar w:fldCharType="end"/>
      </w:r>
    </w:p>
    <w:p w14:paraId="68E2C739"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01B83C" w14:textId="5D50D6B2"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Is it possible to buy a license/write an agreement that makes it possible to p</w:t>
      </w:r>
      <w:r w:rsidR="001C6CBC">
        <w:rPr>
          <w:rFonts w:ascii="Arial" w:eastAsia="Times New Roman" w:hAnsi="Arial" w:cs="Arial"/>
          <w:b/>
          <w:bCs/>
          <w:color w:val="000000"/>
          <w:sz w:val="17"/>
          <w:szCs w:val="17"/>
          <w:lang w:eastAsia="sv-SE"/>
        </w:rPr>
        <w:t>ublish</w:t>
      </w:r>
      <w:r>
        <w:rPr>
          <w:rFonts w:ascii="Arial" w:eastAsia="Times New Roman" w:hAnsi="Arial" w:cs="Arial"/>
          <w:b/>
          <w:bCs/>
          <w:color w:val="000000"/>
          <w:sz w:val="17"/>
          <w:szCs w:val="17"/>
          <w:lang w:eastAsia="sv-SE"/>
        </w:rPr>
        <w:t xml:space="preserve"> data?</w:t>
      </w:r>
    </w:p>
    <w:p w14:paraId="6005D087" w14:textId="781E78B1" w:rsidR="002630E6" w:rsidRDefault="00FB1E55"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sidR="002630E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630E6" w:rsidRPr="00CF4E74">
        <w:rPr>
          <w:rFonts w:ascii="Arial" w:eastAsia="Times New Roman" w:hAnsi="Arial" w:cs="Arial"/>
          <w:color w:val="000000"/>
          <w:sz w:val="17"/>
          <w:szCs w:val="17"/>
          <w:lang w:eastAsia="sv-SE"/>
        </w:rPr>
        <w:t xml:space="preserve">: </w:t>
      </w:r>
    </w:p>
    <w:p w14:paraId="5A1DB91D" w14:textId="77777777" w:rsidR="002630E6" w:rsidRDefault="002630E6" w:rsidP="002630E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415360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r w:rsidRPr="00CF4E74">
        <w:rPr>
          <w:rFonts w:ascii="Arial" w:eastAsia="Times New Roman" w:hAnsi="Arial" w:cs="Arial"/>
          <w:color w:val="000000"/>
          <w:sz w:val="17"/>
          <w:szCs w:val="17"/>
          <w:lang w:eastAsia="sv-SE"/>
        </w:rPr>
        <w:t xml:space="preserve"> </w:t>
      </w:r>
    </w:p>
    <w:p w14:paraId="39DA2E0C" w14:textId="15B3354B" w:rsidR="00FB1E55"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If there is copyright protection, what license should we put on data?</w:t>
      </w:r>
      <w:r w:rsidR="00CF4E74" w:rsidRPr="00CF4E74">
        <w:rPr>
          <w:rFonts w:ascii="Arial" w:eastAsia="Times New Roman" w:hAnsi="Arial" w:cs="Arial"/>
          <w:color w:val="000000"/>
          <w:sz w:val="17"/>
          <w:szCs w:val="17"/>
          <w:lang w:eastAsia="sv-SE"/>
        </w:rPr>
        <w:t xml:space="preserve"> CC0 (</w:t>
      </w:r>
      <w:r w:rsidR="005B4B26">
        <w:rPr>
          <w:rFonts w:ascii="Arial" w:eastAsia="Times New Roman" w:hAnsi="Arial" w:cs="Arial"/>
          <w:color w:val="000000"/>
          <w:sz w:val="17"/>
          <w:szCs w:val="17"/>
          <w:lang w:eastAsia="sv-SE"/>
        </w:rPr>
        <w:t xml:space="preserve">in </w:t>
      </w:r>
      <w:r>
        <w:rPr>
          <w:rFonts w:ascii="Arial" w:eastAsia="Times New Roman" w:hAnsi="Arial" w:cs="Arial"/>
          <w:color w:val="000000"/>
          <w:sz w:val="17"/>
          <w:szCs w:val="17"/>
          <w:lang w:eastAsia="sv-SE"/>
        </w:rPr>
        <w:t>first hand</w:t>
      </w:r>
      <w:r w:rsidR="00CF4E74" w:rsidRPr="00CF4E74">
        <w:rPr>
          <w:rFonts w:ascii="Arial" w:eastAsia="Times New Roman" w:hAnsi="Arial" w:cs="Arial"/>
          <w:color w:val="000000"/>
          <w:sz w:val="17"/>
          <w:szCs w:val="17"/>
          <w:lang w:eastAsia="sv-SE"/>
        </w:rPr>
        <w:t>)/CC-BY (</w:t>
      </w:r>
      <w:r w:rsidR="005B4B26">
        <w:rPr>
          <w:rFonts w:ascii="Arial" w:eastAsia="Times New Roman" w:hAnsi="Arial" w:cs="Arial"/>
          <w:color w:val="000000"/>
          <w:sz w:val="17"/>
          <w:szCs w:val="17"/>
          <w:lang w:eastAsia="sv-SE"/>
        </w:rPr>
        <w:t xml:space="preserve">in </w:t>
      </w:r>
      <w:r>
        <w:rPr>
          <w:rFonts w:ascii="Arial" w:eastAsia="Times New Roman" w:hAnsi="Arial" w:cs="Arial"/>
          <w:color w:val="000000"/>
          <w:sz w:val="17"/>
          <w:szCs w:val="17"/>
          <w:lang w:eastAsia="sv-SE"/>
        </w:rPr>
        <w:t>second hand</w:t>
      </w:r>
      <w:r w:rsidR="00CF4E74" w:rsidRPr="00CF4E74">
        <w:rPr>
          <w:rFonts w:ascii="Arial" w:eastAsia="Times New Roman" w:hAnsi="Arial" w:cs="Arial"/>
          <w:color w:val="000000"/>
          <w:sz w:val="17"/>
          <w:szCs w:val="17"/>
          <w:lang w:eastAsia="sv-SE"/>
        </w:rPr>
        <w:t xml:space="preserve">), </w:t>
      </w:r>
      <w:hyperlink r:id="rId11" w:history="1">
        <w:r>
          <w:rPr>
            <w:rFonts w:ascii="Arial" w:eastAsia="Times New Roman" w:hAnsi="Arial" w:cs="Arial"/>
            <w:color w:val="1155CC"/>
            <w:sz w:val="17"/>
            <w:u w:val="single"/>
            <w:lang w:eastAsia="sv-SE"/>
          </w:rPr>
          <w:t>for more</w:t>
        </w:r>
        <w:r w:rsidR="00CF4E74" w:rsidRPr="00CF4E74">
          <w:rPr>
            <w:rFonts w:ascii="Arial" w:eastAsia="Times New Roman" w:hAnsi="Arial" w:cs="Arial"/>
            <w:color w:val="1155CC"/>
            <w:sz w:val="17"/>
            <w:u w:val="single"/>
            <w:lang w:eastAsia="sv-SE"/>
          </w:rPr>
          <w:t xml:space="preserve"> information se</w:t>
        </w:r>
        <w:r>
          <w:rPr>
            <w:rFonts w:ascii="Arial" w:eastAsia="Times New Roman" w:hAnsi="Arial" w:cs="Arial"/>
            <w:color w:val="1155CC"/>
            <w:sz w:val="17"/>
            <w:u w:val="single"/>
            <w:lang w:eastAsia="sv-SE"/>
          </w:rPr>
          <w:t>e “</w:t>
        </w:r>
        <w:proofErr w:type="spellStart"/>
        <w:r>
          <w:rPr>
            <w:rFonts w:ascii="Arial" w:eastAsia="Times New Roman" w:hAnsi="Arial" w:cs="Arial"/>
            <w:color w:val="1155CC"/>
            <w:sz w:val="17"/>
            <w:u w:val="single"/>
            <w:lang w:eastAsia="sv-SE"/>
          </w:rPr>
          <w:t>Standardiserade</w:t>
        </w:r>
        <w:proofErr w:type="spellEnd"/>
        <w:r>
          <w:rPr>
            <w:rFonts w:ascii="Arial" w:eastAsia="Times New Roman" w:hAnsi="Arial" w:cs="Arial"/>
            <w:color w:val="1155CC"/>
            <w:sz w:val="17"/>
            <w:u w:val="single"/>
            <w:lang w:eastAsia="sv-SE"/>
          </w:rPr>
          <w:t xml:space="preserve"> licenser” on</w:t>
        </w:r>
        <w:r w:rsidR="00CF4E74" w:rsidRPr="00CF4E74">
          <w:rPr>
            <w:rFonts w:ascii="Arial" w:eastAsia="Times New Roman" w:hAnsi="Arial" w:cs="Arial"/>
            <w:color w:val="1155CC"/>
            <w:sz w:val="17"/>
            <w:u w:val="single"/>
            <w:lang w:eastAsia="sv-SE"/>
          </w:rPr>
          <w:t xml:space="preserve"> vidareutnyttjande.se</w:t>
        </w:r>
      </w:hyperlink>
      <w:r w:rsidR="00CF4E74" w:rsidRPr="00CF4E74">
        <w:rPr>
          <w:rFonts w:ascii="Arial" w:eastAsia="Times New Roman" w:hAnsi="Arial" w:cs="Arial"/>
          <w:color w:val="000000"/>
          <w:sz w:val="17"/>
          <w:szCs w:val="17"/>
          <w:lang w:eastAsia="sv-SE"/>
        </w:rPr>
        <w:t xml:space="preserve">. </w:t>
      </w:r>
    </w:p>
    <w:p w14:paraId="36B78ACD" w14:textId="0D2832D4" w:rsidR="002630E6" w:rsidRDefault="00FB1E5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same license should apply to using eventual </w:t>
      </w:r>
      <w:proofErr w:type="spellStart"/>
      <w:r>
        <w:rPr>
          <w:rFonts w:ascii="Arial" w:eastAsia="Times New Roman" w:hAnsi="Arial" w:cs="Arial"/>
          <w:color w:val="000000"/>
          <w:sz w:val="17"/>
          <w:szCs w:val="17"/>
          <w:lang w:eastAsia="sv-SE"/>
        </w:rPr>
        <w:t>api</w:t>
      </w:r>
      <w:proofErr w:type="spellEnd"/>
      <w:r>
        <w:rPr>
          <w:rFonts w:ascii="Arial" w:eastAsia="Times New Roman" w:hAnsi="Arial" w:cs="Arial"/>
          <w:color w:val="000000"/>
          <w:sz w:val="17"/>
          <w:szCs w:val="17"/>
          <w:lang w:eastAsia="sv-SE"/>
        </w:rPr>
        <w:t xml:space="preserve"> for making it </w:t>
      </w:r>
      <w:r w:rsidR="001D4903">
        <w:rPr>
          <w:rFonts w:ascii="Arial" w:eastAsia="Times New Roman" w:hAnsi="Arial" w:cs="Arial"/>
          <w:color w:val="000000"/>
          <w:sz w:val="17"/>
          <w:szCs w:val="17"/>
          <w:lang w:eastAsia="sv-SE"/>
        </w:rPr>
        <w:t>accessible</w:t>
      </w:r>
      <w:r>
        <w:rPr>
          <w:rFonts w:ascii="Arial" w:eastAsia="Times New Roman" w:hAnsi="Arial" w:cs="Arial"/>
          <w:color w:val="000000"/>
          <w:sz w:val="17"/>
          <w:szCs w:val="17"/>
          <w:lang w:eastAsia="sv-SE"/>
        </w:rPr>
        <w:t xml:space="preserve">, not just the information you receive. </w:t>
      </w:r>
      <w:r w:rsidR="001D4903">
        <w:rPr>
          <w:rFonts w:ascii="Arial" w:eastAsia="Times New Roman" w:hAnsi="Arial" w:cs="Arial"/>
          <w:color w:val="000000"/>
          <w:sz w:val="17"/>
          <w:szCs w:val="17"/>
          <w:lang w:eastAsia="sv-SE"/>
        </w:rPr>
        <w:t>Comment:</w:t>
      </w:r>
    </w:p>
    <w:p w14:paraId="3A549AC3"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0"/>
            <w:enabled/>
            <w:calcOnExit w:val="0"/>
            <w:textInput/>
          </w:ffData>
        </w:fldChar>
      </w:r>
      <w:bookmarkStart w:id="19" w:name="Text10"/>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19"/>
      <w:r w:rsidR="00CF4E74" w:rsidRPr="00CF4E74">
        <w:rPr>
          <w:rFonts w:ascii="Arial" w:eastAsia="Times New Roman" w:hAnsi="Arial" w:cs="Arial"/>
          <w:color w:val="000000"/>
          <w:sz w:val="17"/>
          <w:szCs w:val="17"/>
          <w:lang w:eastAsia="sv-SE"/>
        </w:rPr>
        <w:t xml:space="preserve"> </w:t>
      </w:r>
    </w:p>
    <w:p w14:paraId="5AC1FED5" w14:textId="77777777" w:rsidR="00CF4E74" w:rsidRPr="00BA0726" w:rsidRDefault="00CF4E74" w:rsidP="00BA0726">
      <w:pPr>
        <w:spacing w:after="0" w:line="240" w:lineRule="auto"/>
        <w:rPr>
          <w:rFonts w:ascii="Times New Roman" w:eastAsia="Times New Roman" w:hAnsi="Times New Roman" w:cs="Times New Roman"/>
          <w:sz w:val="24"/>
          <w:szCs w:val="24"/>
          <w:lang w:eastAsia="sv-SE"/>
        </w:rPr>
      </w:pPr>
    </w:p>
    <w:p w14:paraId="5F5A22F8" w14:textId="63C6F75F"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3. </w:t>
      </w:r>
      <w:r w:rsidR="001D4903">
        <w:rPr>
          <w:rFonts w:ascii="Arial" w:eastAsia="Times New Roman" w:hAnsi="Arial" w:cs="Arial"/>
          <w:color w:val="000000"/>
          <w:sz w:val="25"/>
          <w:szCs w:val="25"/>
          <w:lang w:eastAsia="sv-SE"/>
        </w:rPr>
        <w:t>Is there any obstacle</w:t>
      </w:r>
      <w:r w:rsidR="001C6CBC">
        <w:rPr>
          <w:rFonts w:ascii="Arial" w:eastAsia="Times New Roman" w:hAnsi="Arial" w:cs="Arial"/>
          <w:color w:val="000000"/>
          <w:sz w:val="25"/>
          <w:szCs w:val="25"/>
          <w:lang w:eastAsia="sv-SE"/>
        </w:rPr>
        <w:t xml:space="preserve"> </w:t>
      </w:r>
      <w:r w:rsidR="005B4B26">
        <w:rPr>
          <w:rFonts w:ascii="Arial" w:eastAsia="Times New Roman" w:hAnsi="Arial" w:cs="Arial"/>
          <w:color w:val="000000"/>
          <w:sz w:val="25"/>
          <w:szCs w:val="25"/>
          <w:lang w:eastAsia="sv-SE"/>
        </w:rPr>
        <w:t>left</w:t>
      </w:r>
      <w:r w:rsidR="001D4903">
        <w:rPr>
          <w:rFonts w:ascii="Arial" w:eastAsia="Times New Roman" w:hAnsi="Arial" w:cs="Arial"/>
          <w:color w:val="000000"/>
          <w:sz w:val="25"/>
          <w:szCs w:val="25"/>
          <w:lang w:eastAsia="sv-SE"/>
        </w:rPr>
        <w:t xml:space="preserve"> for the publication of the open data?</w:t>
      </w:r>
      <w:r w:rsidRPr="00CF4E74">
        <w:rPr>
          <w:rFonts w:ascii="Arial" w:eastAsia="Times New Roman" w:hAnsi="Arial" w:cs="Arial"/>
          <w:color w:val="000000"/>
          <w:sz w:val="25"/>
          <w:szCs w:val="25"/>
          <w:lang w:eastAsia="sv-SE"/>
        </w:rPr>
        <w:t xml:space="preserve"> </w:t>
      </w:r>
    </w:p>
    <w:p w14:paraId="31C8D32F" w14:textId="6A50292C" w:rsidR="002630E6" w:rsidRDefault="001D4903" w:rsidP="00917876">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630E6"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630E6">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630E6">
        <w:rPr>
          <w:rFonts w:ascii="Arial" w:eastAsia="Times New Roman" w:hAnsi="Arial" w:cs="Arial"/>
          <w:color w:val="000000"/>
          <w:sz w:val="17"/>
          <w:szCs w:val="17"/>
          <w:lang w:eastAsia="sv-SE"/>
        </w:rPr>
        <w:fldChar w:fldCharType="end"/>
      </w:r>
    </w:p>
    <w:p w14:paraId="005A83FA" w14:textId="77777777" w:rsidR="002630E6" w:rsidRDefault="002630E6" w:rsidP="00CF4E74">
      <w:pPr>
        <w:spacing w:after="0" w:line="240" w:lineRule="auto"/>
        <w:rPr>
          <w:rFonts w:ascii="Arial" w:eastAsia="Times New Roman" w:hAnsi="Arial" w:cs="Arial"/>
          <w:color w:val="000000"/>
          <w:sz w:val="17"/>
          <w:szCs w:val="17"/>
          <w:lang w:eastAsia="sv-SE"/>
        </w:rPr>
      </w:pPr>
    </w:p>
    <w:p w14:paraId="3F4279A4" w14:textId="0E17D55A" w:rsidR="00DA78A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Describe the obstacle</w:t>
      </w:r>
      <w:r w:rsidR="00917876">
        <w:rPr>
          <w:rFonts w:ascii="Arial" w:eastAsia="Times New Roman" w:hAnsi="Arial" w:cs="Arial"/>
          <w:color w:val="000000"/>
          <w:sz w:val="17"/>
          <w:szCs w:val="17"/>
          <w:lang w:eastAsia="sv-SE"/>
        </w:rPr>
        <w:t>:</w:t>
      </w:r>
    </w:p>
    <w:p w14:paraId="6B5DAD5B" w14:textId="5C4CC4B9" w:rsidR="00917876" w:rsidRDefault="0091787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20"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0"/>
    </w:p>
    <w:p w14:paraId="0823DC7B" w14:textId="77777777" w:rsidR="00917876" w:rsidRDefault="00917876" w:rsidP="00CF4E74">
      <w:pPr>
        <w:spacing w:after="0" w:line="240" w:lineRule="auto"/>
        <w:rPr>
          <w:rFonts w:ascii="Arial" w:eastAsia="Times New Roman" w:hAnsi="Arial" w:cs="Arial"/>
          <w:color w:val="000000"/>
          <w:sz w:val="17"/>
          <w:szCs w:val="17"/>
          <w:lang w:eastAsia="sv-SE"/>
        </w:rPr>
      </w:pPr>
    </w:p>
    <w:p w14:paraId="15E0C7CC" w14:textId="41761B72" w:rsidR="00917876" w:rsidRDefault="001D490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there is an obstacle</w:t>
      </w:r>
      <w:r w:rsidR="00212599">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send this checklist to</w:t>
      </w:r>
      <w:r w:rsidR="00917876">
        <w:rPr>
          <w:rFonts w:ascii="Arial" w:eastAsia="Times New Roman" w:hAnsi="Arial" w:cs="Arial"/>
          <w:color w:val="000000"/>
          <w:sz w:val="17"/>
          <w:szCs w:val="17"/>
          <w:lang w:eastAsia="sv-SE"/>
        </w:rPr>
        <w:t xml:space="preserve"> </w:t>
      </w:r>
      <w:hyperlink r:id="rId12" w:history="1">
        <w:r w:rsidR="00917876" w:rsidRPr="00CF4E74">
          <w:rPr>
            <w:rFonts w:ascii="Arial" w:eastAsia="Times New Roman" w:hAnsi="Arial" w:cs="Arial"/>
            <w:color w:val="1155CC"/>
            <w:sz w:val="17"/>
            <w:u w:val="single"/>
            <w:lang w:eastAsia="sv-SE"/>
          </w:rPr>
          <w:t>serviceutveckling@kom.goteborg.se</w:t>
        </w:r>
      </w:hyperlink>
      <w:r w:rsidR="00917876">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and continue to step 4.</w:t>
      </w:r>
    </w:p>
    <w:p w14:paraId="7E5A68CA"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6D730B90" w14:textId="74BD0C23" w:rsidR="00CF4E74" w:rsidRPr="00CF4E74" w:rsidRDefault="005279C7" w:rsidP="00F415D3">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If</w:t>
      </w:r>
      <w:r w:rsidR="001D4903">
        <w:rPr>
          <w:rFonts w:ascii="Arial" w:eastAsia="Times New Roman" w:hAnsi="Arial" w:cs="Arial"/>
          <w:color w:val="000000"/>
          <w:sz w:val="17"/>
          <w:szCs w:val="17"/>
          <w:lang w:eastAsia="sv-SE"/>
        </w:rPr>
        <w:t xml:space="preserve"> an obstacle</w:t>
      </w:r>
      <w:r>
        <w:rPr>
          <w:rFonts w:ascii="Arial" w:eastAsia="Times New Roman" w:hAnsi="Arial" w:cs="Arial"/>
          <w:color w:val="000000"/>
          <w:sz w:val="17"/>
          <w:szCs w:val="17"/>
          <w:lang w:eastAsia="sv-SE"/>
        </w:rPr>
        <w:t xml:space="preserve"> exists</w:t>
      </w:r>
      <w:r w:rsidR="00CF4E74" w:rsidRPr="00CF4E74">
        <w:rPr>
          <w:rFonts w:ascii="Arial" w:eastAsia="Times New Roman" w:hAnsi="Arial" w:cs="Arial"/>
          <w:color w:val="000000"/>
          <w:sz w:val="17"/>
          <w:szCs w:val="17"/>
          <w:lang w:eastAsia="sv-SE"/>
        </w:rPr>
        <w:t xml:space="preserve"> metadata</w:t>
      </w:r>
      <w:r w:rsidR="00CC027B">
        <w:rPr>
          <w:rFonts w:ascii="Arial" w:eastAsia="Times New Roman" w:hAnsi="Arial" w:cs="Arial"/>
          <w:color w:val="000000"/>
          <w:sz w:val="17"/>
          <w:szCs w:val="17"/>
          <w:lang w:eastAsia="sv-SE"/>
        </w:rPr>
        <w:t xml:space="preserve"> should be publish</w:t>
      </w:r>
      <w:r w:rsidR="001D4903">
        <w:rPr>
          <w:rFonts w:ascii="Arial" w:eastAsia="Times New Roman" w:hAnsi="Arial" w:cs="Arial"/>
          <w:color w:val="000000"/>
          <w:sz w:val="17"/>
          <w:szCs w:val="17"/>
          <w:lang w:eastAsia="sv-SE"/>
        </w:rPr>
        <w:t>ed. That is</w:t>
      </w:r>
      <w:r>
        <w:rPr>
          <w:rFonts w:ascii="Arial" w:eastAsia="Times New Roman" w:hAnsi="Arial" w:cs="Arial"/>
          <w:color w:val="000000"/>
          <w:sz w:val="17"/>
          <w:szCs w:val="17"/>
          <w:lang w:eastAsia="sv-SE"/>
        </w:rPr>
        <w:t>,</w:t>
      </w:r>
      <w:r w:rsidR="001D4903">
        <w:rPr>
          <w:rFonts w:ascii="Arial" w:eastAsia="Times New Roman" w:hAnsi="Arial" w:cs="Arial"/>
          <w:color w:val="000000"/>
          <w:sz w:val="17"/>
          <w:szCs w:val="17"/>
          <w:lang w:eastAsia="sv-SE"/>
        </w:rPr>
        <w:t xml:space="preserve"> 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short description of</w:t>
      </w:r>
      <w:r w:rsidR="00CF4E74" w:rsidRPr="00CF4E74">
        <w:rPr>
          <w:rFonts w:ascii="Arial" w:eastAsia="Times New Roman" w:hAnsi="Arial" w:cs="Arial"/>
          <w:color w:val="000000"/>
          <w:sz w:val="17"/>
          <w:szCs w:val="17"/>
          <w:lang w:eastAsia="sv-SE"/>
        </w:rPr>
        <w:t xml:space="preserve"> data </w:t>
      </w:r>
      <w:r w:rsidR="001D4903">
        <w:rPr>
          <w:rFonts w:ascii="Arial" w:eastAsia="Times New Roman" w:hAnsi="Arial" w:cs="Arial"/>
          <w:color w:val="000000"/>
          <w:sz w:val="17"/>
          <w:szCs w:val="17"/>
          <w:lang w:eastAsia="sv-SE"/>
        </w:rPr>
        <w:t>to</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show</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that it exits but that it will not </w:t>
      </w:r>
      <w:r w:rsidR="002C2462">
        <w:rPr>
          <w:rFonts w:ascii="Arial" w:eastAsia="Times New Roman" w:hAnsi="Arial" w:cs="Arial"/>
          <w:color w:val="000000"/>
          <w:sz w:val="17"/>
          <w:szCs w:val="17"/>
          <w:lang w:eastAsia="sv-SE"/>
        </w:rPr>
        <w:t>b</w:t>
      </w:r>
      <w:r w:rsidR="00CC027B">
        <w:rPr>
          <w:rFonts w:ascii="Arial" w:eastAsia="Times New Roman" w:hAnsi="Arial" w:cs="Arial"/>
          <w:color w:val="000000"/>
          <w:sz w:val="17"/>
          <w:szCs w:val="17"/>
          <w:lang w:eastAsia="sv-SE"/>
        </w:rPr>
        <w:t>e publish</w:t>
      </w:r>
      <w:r w:rsidR="001D4903">
        <w:rPr>
          <w:rFonts w:ascii="Arial" w:eastAsia="Times New Roman" w:hAnsi="Arial" w:cs="Arial"/>
          <w:color w:val="000000"/>
          <w:sz w:val="17"/>
          <w:szCs w:val="17"/>
          <w:lang w:eastAsia="sv-SE"/>
        </w:rPr>
        <w:t>ed as open data</w:t>
      </w:r>
      <w:r w:rsidR="00CF4E74" w:rsidRPr="00CF4E74">
        <w:rPr>
          <w:rFonts w:ascii="Arial" w:eastAsia="Times New Roman" w:hAnsi="Arial" w:cs="Arial"/>
          <w:color w:val="000000"/>
          <w:sz w:val="17"/>
          <w:szCs w:val="17"/>
          <w:lang w:eastAsia="sv-SE"/>
        </w:rPr>
        <w:t xml:space="preserve">. </w:t>
      </w:r>
      <w:r w:rsidR="001D4903">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sidR="001D4903">
        <w:rPr>
          <w:rFonts w:ascii="Arial" w:eastAsia="Times New Roman" w:hAnsi="Arial" w:cs="Arial"/>
          <w:color w:val="000000"/>
          <w:sz w:val="17"/>
          <w:szCs w:val="17"/>
          <w:lang w:eastAsia="sv-SE"/>
        </w:rPr>
        <w:t xml:space="preserve"> 7 for management of</w:t>
      </w:r>
      <w:r w:rsidR="00BA0726">
        <w:rPr>
          <w:rFonts w:ascii="Arial" w:eastAsia="Times New Roman" w:hAnsi="Arial" w:cs="Arial"/>
          <w:color w:val="000000"/>
          <w:sz w:val="17"/>
          <w:szCs w:val="17"/>
          <w:lang w:eastAsia="sv-SE"/>
        </w:rPr>
        <w:t xml:space="preserve"> metadata.</w:t>
      </w:r>
    </w:p>
    <w:p w14:paraId="74829A5F" w14:textId="77777777" w:rsidR="00BA0726" w:rsidRDefault="00BA0726" w:rsidP="00F415D3">
      <w:pPr>
        <w:spacing w:after="0" w:line="240" w:lineRule="auto"/>
        <w:rPr>
          <w:rFonts w:ascii="Arial" w:eastAsia="Times New Roman" w:hAnsi="Arial" w:cs="Arial"/>
          <w:i/>
          <w:color w:val="000000"/>
          <w:sz w:val="17"/>
          <w:szCs w:val="17"/>
          <w:lang w:eastAsia="sv-SE"/>
        </w:rPr>
      </w:pPr>
    </w:p>
    <w:p w14:paraId="276976C3" w14:textId="25AFB0ED" w:rsidR="00CF4E74" w:rsidRPr="00BA0726" w:rsidRDefault="001D4903" w:rsidP="00BA0726">
      <w:pPr>
        <w:spacing w:after="0" w:line="240" w:lineRule="auto"/>
        <w:rPr>
          <w:rFonts w:ascii="Times New Roman" w:eastAsia="Times New Roman" w:hAnsi="Times New Roman" w:cs="Times New Roman"/>
          <w:i/>
          <w:sz w:val="24"/>
          <w:szCs w:val="24"/>
          <w:lang w:eastAsia="sv-SE"/>
        </w:rPr>
      </w:pPr>
      <w:r>
        <w:rPr>
          <w:rFonts w:ascii="Arial" w:eastAsia="Times New Roman" w:hAnsi="Arial" w:cs="Arial"/>
          <w:i/>
          <w:color w:val="000000"/>
          <w:sz w:val="17"/>
          <w:szCs w:val="17"/>
          <w:lang w:eastAsia="sv-SE"/>
        </w:rPr>
        <w:t>For</w:t>
      </w:r>
      <w:r w:rsidR="005279C7">
        <w:rPr>
          <w:rFonts w:ascii="Arial" w:eastAsia="Times New Roman" w:hAnsi="Arial" w:cs="Arial"/>
          <w:i/>
          <w:color w:val="000000"/>
          <w:sz w:val="17"/>
          <w:szCs w:val="17"/>
          <w:lang w:eastAsia="sv-SE"/>
        </w:rPr>
        <w:t xml:space="preserve"> support in</w:t>
      </w:r>
      <w:r w:rsidR="004B4626">
        <w:rPr>
          <w:rFonts w:ascii="Arial" w:eastAsia="Times New Roman" w:hAnsi="Arial" w:cs="Arial"/>
          <w:i/>
          <w:color w:val="000000"/>
          <w:sz w:val="17"/>
          <w:szCs w:val="17"/>
          <w:lang w:eastAsia="sv-SE"/>
        </w:rPr>
        <w:t xml:space="preserve"> legal judgements for making the information accessible t</w:t>
      </w:r>
      <w:r w:rsidR="005279C7">
        <w:rPr>
          <w:rFonts w:ascii="Arial" w:eastAsia="Times New Roman" w:hAnsi="Arial" w:cs="Arial"/>
          <w:i/>
          <w:color w:val="000000"/>
          <w:sz w:val="17"/>
          <w:szCs w:val="17"/>
          <w:lang w:eastAsia="sv-SE"/>
        </w:rPr>
        <w:t xml:space="preserve">here exists a national guidance </w:t>
      </w:r>
      <w:hyperlink r:id="rId13" w:history="1">
        <w:r w:rsidR="00CF4E74" w:rsidRPr="00BA0726">
          <w:rPr>
            <w:rFonts w:ascii="Arial" w:eastAsia="Times New Roman" w:hAnsi="Arial" w:cs="Arial"/>
            <w:i/>
            <w:color w:val="1155CC"/>
            <w:sz w:val="17"/>
            <w:u w:val="single"/>
            <w:lang w:eastAsia="sv-SE"/>
          </w:rPr>
          <w:t>vidareutnyttjande.se</w:t>
        </w:r>
      </w:hyperlink>
      <w:r w:rsidR="00F415D3" w:rsidRPr="00BA0726">
        <w:rPr>
          <w:rFonts w:ascii="Arial" w:eastAsia="Times New Roman" w:hAnsi="Arial" w:cs="Arial"/>
          <w:i/>
          <w:color w:val="000000"/>
          <w:sz w:val="17"/>
          <w:szCs w:val="17"/>
          <w:lang w:eastAsia="sv-SE"/>
        </w:rPr>
        <w:t>.</w:t>
      </w:r>
    </w:p>
    <w:p w14:paraId="7368A73F" w14:textId="77777777" w:rsidR="00F415D3" w:rsidRPr="00CF4E74" w:rsidRDefault="00F415D3" w:rsidP="00CF4E74">
      <w:pPr>
        <w:spacing w:after="0" w:line="240" w:lineRule="auto"/>
        <w:rPr>
          <w:rFonts w:ascii="Times New Roman" w:eastAsia="Times New Roman" w:hAnsi="Times New Roman" w:cs="Times New Roman"/>
          <w:sz w:val="24"/>
          <w:szCs w:val="24"/>
          <w:lang w:eastAsia="sv-SE"/>
        </w:rPr>
      </w:pPr>
    </w:p>
    <w:p w14:paraId="13FDCD2A" w14:textId="5540A43A"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4. </w:t>
      </w:r>
      <w:r w:rsidR="00601C5B">
        <w:rPr>
          <w:rFonts w:ascii="Arial" w:eastAsia="Times New Roman" w:hAnsi="Arial" w:cs="Arial"/>
          <w:color w:val="000000"/>
          <w:sz w:val="25"/>
          <w:szCs w:val="25"/>
          <w:lang w:eastAsia="sv-SE"/>
        </w:rPr>
        <w:t>Perform a</w:t>
      </w:r>
      <w:r w:rsidR="005B4B26">
        <w:rPr>
          <w:rFonts w:ascii="Arial" w:eastAsia="Times New Roman" w:hAnsi="Arial" w:cs="Arial"/>
          <w:color w:val="000000"/>
          <w:sz w:val="25"/>
          <w:szCs w:val="25"/>
          <w:lang w:eastAsia="sv-SE"/>
        </w:rPr>
        <w:t>n</w:t>
      </w:r>
      <w:r w:rsidRPr="00CF4E74">
        <w:rPr>
          <w:rFonts w:ascii="Arial" w:eastAsia="Times New Roman" w:hAnsi="Arial" w:cs="Arial"/>
          <w:color w:val="000000"/>
          <w:sz w:val="25"/>
          <w:szCs w:val="25"/>
          <w:lang w:eastAsia="sv-SE"/>
        </w:rPr>
        <w:t xml:space="preserve"> </w:t>
      </w:r>
      <w:r w:rsidR="00601C5B">
        <w:rPr>
          <w:rFonts w:ascii="Arial" w:eastAsia="Times New Roman" w:hAnsi="Arial" w:cs="Arial"/>
          <w:color w:val="000000"/>
          <w:sz w:val="25"/>
          <w:szCs w:val="25"/>
          <w:lang w:eastAsia="sv-SE"/>
        </w:rPr>
        <w:t>analysis</w:t>
      </w:r>
      <w:r w:rsidR="005B4B26">
        <w:rPr>
          <w:rFonts w:ascii="Arial" w:eastAsia="Times New Roman" w:hAnsi="Arial" w:cs="Arial"/>
          <w:color w:val="000000"/>
          <w:sz w:val="25"/>
          <w:szCs w:val="25"/>
          <w:lang w:eastAsia="sv-SE"/>
        </w:rPr>
        <w:t xml:space="preserve"> of users and needs</w:t>
      </w:r>
    </w:p>
    <w:p w14:paraId="2092AFBD" w14:textId="23890C44" w:rsidR="00D7439D" w:rsidRDefault="00CC027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To publish</w:t>
      </w:r>
      <w:r w:rsidR="007052FB">
        <w:rPr>
          <w:rFonts w:ascii="Arial" w:eastAsia="Times New Roman" w:hAnsi="Arial" w:cs="Arial"/>
          <w:color w:val="000000"/>
          <w:sz w:val="17"/>
          <w:szCs w:val="17"/>
          <w:lang w:eastAsia="sv-SE"/>
        </w:rPr>
        <w:t xml:space="preserve"> open data that users wa</w:t>
      </w:r>
      <w:r w:rsidR="00D60CD0">
        <w:rPr>
          <w:rFonts w:ascii="Arial" w:eastAsia="Times New Roman" w:hAnsi="Arial" w:cs="Arial"/>
          <w:color w:val="000000"/>
          <w:sz w:val="17"/>
          <w:szCs w:val="17"/>
          <w:lang w:eastAsia="sv-SE"/>
        </w:rPr>
        <w:t xml:space="preserve">nt and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in a way that is</w:t>
      </w:r>
      <w:r w:rsidR="007052FB">
        <w:rPr>
          <w:rFonts w:ascii="Arial" w:eastAsia="Times New Roman" w:hAnsi="Arial" w:cs="Arial"/>
          <w:color w:val="000000"/>
          <w:sz w:val="17"/>
          <w:szCs w:val="17"/>
          <w:lang w:eastAsia="sv-SE"/>
        </w:rPr>
        <w:t xml:space="preserve"> </w:t>
      </w:r>
      <w:r w:rsidR="00D60CD0">
        <w:rPr>
          <w:rFonts w:ascii="Arial" w:eastAsia="Times New Roman" w:hAnsi="Arial" w:cs="Arial"/>
          <w:color w:val="000000"/>
          <w:sz w:val="17"/>
          <w:szCs w:val="17"/>
          <w:lang w:eastAsia="sv-SE"/>
        </w:rPr>
        <w:t>easy for the target groups to use increases the chances that it will be used.</w:t>
      </w:r>
      <w:r w:rsidR="007310F1">
        <w:rPr>
          <w:rFonts w:ascii="Arial" w:eastAsia="Times New Roman" w:hAnsi="Arial" w:cs="Arial"/>
          <w:color w:val="000000"/>
          <w:sz w:val="17"/>
          <w:szCs w:val="17"/>
          <w:lang w:eastAsia="sv-SE"/>
        </w:rPr>
        <w:t xml:space="preserve"> </w:t>
      </w:r>
      <w:r w:rsidR="001C6CBC">
        <w:rPr>
          <w:rFonts w:ascii="Arial" w:eastAsia="Times New Roman" w:hAnsi="Arial" w:cs="Arial"/>
          <w:color w:val="000000"/>
          <w:sz w:val="17"/>
          <w:szCs w:val="17"/>
          <w:lang w:eastAsia="sv-SE"/>
        </w:rPr>
        <w:t>If you know who</w:t>
      </w:r>
      <w:r w:rsidR="005279C7">
        <w:rPr>
          <w:rFonts w:ascii="Arial" w:eastAsia="Times New Roman" w:hAnsi="Arial" w:cs="Arial"/>
          <w:color w:val="000000"/>
          <w:sz w:val="17"/>
          <w:szCs w:val="17"/>
          <w:lang w:eastAsia="sv-SE"/>
        </w:rPr>
        <w:t xml:space="preserve"> would</w:t>
      </w:r>
      <w:r w:rsidR="00D60CD0">
        <w:rPr>
          <w:rFonts w:ascii="Arial" w:eastAsia="Times New Roman" w:hAnsi="Arial" w:cs="Arial"/>
          <w:color w:val="000000"/>
          <w:sz w:val="17"/>
          <w:szCs w:val="17"/>
          <w:lang w:eastAsia="sv-SE"/>
        </w:rPr>
        <w:t xml:space="preserve"> want to use the information you should find out what needs they have and try to </w:t>
      </w:r>
      <w:r>
        <w:rPr>
          <w:rFonts w:ascii="Arial" w:eastAsia="Times New Roman" w:hAnsi="Arial" w:cs="Arial"/>
          <w:color w:val="000000"/>
          <w:sz w:val="17"/>
          <w:szCs w:val="17"/>
          <w:lang w:eastAsia="sv-SE"/>
        </w:rPr>
        <w:t>publish</w:t>
      </w:r>
      <w:r w:rsidR="00D60CD0">
        <w:rPr>
          <w:rFonts w:ascii="Arial" w:eastAsia="Times New Roman" w:hAnsi="Arial" w:cs="Arial"/>
          <w:color w:val="000000"/>
          <w:sz w:val="17"/>
          <w:szCs w:val="17"/>
          <w:lang w:eastAsia="sv-SE"/>
        </w:rPr>
        <w:t xml:space="preserve"> open data on their terms. </w:t>
      </w:r>
      <w:r w:rsidR="00B93A00">
        <w:rPr>
          <w:rFonts w:ascii="Arial" w:eastAsia="Times New Roman" w:hAnsi="Arial" w:cs="Arial"/>
          <w:color w:val="000000"/>
          <w:sz w:val="17"/>
          <w:szCs w:val="17"/>
          <w:lang w:eastAsia="sv-SE"/>
        </w:rPr>
        <w:t>If you d</w:t>
      </w:r>
      <w:r w:rsidR="00D60CD0">
        <w:rPr>
          <w:rFonts w:ascii="Arial" w:eastAsia="Times New Roman" w:hAnsi="Arial" w:cs="Arial"/>
          <w:color w:val="000000"/>
          <w:sz w:val="17"/>
          <w:szCs w:val="17"/>
          <w:lang w:eastAsia="sv-SE"/>
        </w:rPr>
        <w:t>o you not know which target groups you have or if it is hard to h</w:t>
      </w:r>
      <w:r w:rsidR="00B93A00">
        <w:rPr>
          <w:rFonts w:ascii="Arial" w:eastAsia="Times New Roman" w:hAnsi="Arial" w:cs="Arial"/>
          <w:color w:val="000000"/>
          <w:sz w:val="17"/>
          <w:szCs w:val="17"/>
          <w:lang w:eastAsia="sv-SE"/>
        </w:rPr>
        <w:t>old</w:t>
      </w:r>
      <w:r w:rsidR="00D60CD0">
        <w:rPr>
          <w:rFonts w:ascii="Arial" w:eastAsia="Times New Roman" w:hAnsi="Arial" w:cs="Arial"/>
          <w:color w:val="000000"/>
          <w:sz w:val="17"/>
          <w:szCs w:val="17"/>
          <w:lang w:eastAsia="sv-SE"/>
        </w:rPr>
        <w:t xml:space="preserve"> a dialog with them Gothenburg city will produce a general </w:t>
      </w:r>
      <w:r w:rsidR="00B93A00">
        <w:rPr>
          <w:rFonts w:ascii="Arial" w:eastAsia="Times New Roman" w:hAnsi="Arial" w:cs="Arial"/>
          <w:color w:val="000000"/>
          <w:sz w:val="17"/>
          <w:szCs w:val="17"/>
          <w:lang w:eastAsia="sv-SE"/>
        </w:rPr>
        <w:t>demand analysis with basic recommendations for usual target groups that can be used as a guideline.</w:t>
      </w:r>
    </w:p>
    <w:p w14:paraId="1960EF95" w14:textId="77777777" w:rsidR="007310F1" w:rsidRDefault="007310F1" w:rsidP="00CF4E74">
      <w:pPr>
        <w:spacing w:after="0" w:line="240" w:lineRule="auto"/>
        <w:rPr>
          <w:rFonts w:ascii="Arial" w:eastAsia="Times New Roman" w:hAnsi="Arial" w:cs="Arial"/>
          <w:color w:val="000000"/>
          <w:sz w:val="17"/>
          <w:szCs w:val="17"/>
          <w:lang w:eastAsia="sv-SE"/>
        </w:rPr>
      </w:pPr>
    </w:p>
    <w:p w14:paraId="366CB144" w14:textId="09175BFB" w:rsidR="00D7439D" w:rsidRPr="00D7439D" w:rsidRDefault="00B93A00" w:rsidP="007310F1">
      <w:pPr>
        <w:spacing w:after="0" w:line="240" w:lineRule="auto"/>
        <w:rPr>
          <w:rFonts w:ascii="Times New Roman" w:eastAsia="Times New Roman" w:hAnsi="Times New Roman" w:cs="Times New Roman"/>
          <w:color w:val="FF0000"/>
          <w:sz w:val="24"/>
          <w:szCs w:val="24"/>
          <w:lang w:eastAsia="sv-SE"/>
        </w:rPr>
      </w:pPr>
      <w:r>
        <w:rPr>
          <w:rFonts w:ascii="Arial" w:eastAsia="Times New Roman" w:hAnsi="Arial" w:cs="Arial"/>
          <w:color w:val="000000"/>
          <w:sz w:val="17"/>
          <w:szCs w:val="17"/>
          <w:lang w:eastAsia="sv-SE"/>
        </w:rPr>
        <w:t xml:space="preserve">It is important not to get stuck on this question, if it is too hard to answer </w:t>
      </w:r>
      <w:r w:rsidR="008E1B0C">
        <w:rPr>
          <w:rFonts w:ascii="Arial" w:eastAsia="Times New Roman" w:hAnsi="Arial" w:cs="Arial"/>
          <w:color w:val="000000"/>
          <w:sz w:val="17"/>
          <w:szCs w:val="17"/>
          <w:lang w:eastAsia="sv-SE"/>
        </w:rPr>
        <w:t xml:space="preserve">it </w:t>
      </w:r>
      <w:r>
        <w:rPr>
          <w:rFonts w:ascii="Arial" w:eastAsia="Times New Roman" w:hAnsi="Arial" w:cs="Arial"/>
          <w:color w:val="000000"/>
          <w:sz w:val="17"/>
          <w:szCs w:val="17"/>
          <w:lang w:eastAsia="sv-SE"/>
        </w:rPr>
        <w:t>then create open data of the information you have, in the format you have it in or make your own assumption from the competence you have in the area.</w:t>
      </w:r>
    </w:p>
    <w:p w14:paraId="4C58EB51"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0A485EE4" w14:textId="7D3E088A" w:rsidR="00CF4E74" w:rsidRDefault="00655879"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Define the effects and uses that is to be achieved </w:t>
      </w:r>
      <w:r w:rsidR="00CF4E74" w:rsidRPr="00CF4E74">
        <w:rPr>
          <w:rFonts w:ascii="Arial" w:eastAsia="Times New Roman" w:hAnsi="Arial" w:cs="Arial"/>
          <w:b/>
          <w:bCs/>
          <w:color w:val="000000"/>
          <w:sz w:val="17"/>
          <w:szCs w:val="17"/>
          <w:lang w:eastAsia="sv-SE"/>
        </w:rPr>
        <w:t>(</w:t>
      </w:r>
      <w:r>
        <w:rPr>
          <w:rFonts w:ascii="Arial" w:eastAsia="Times New Roman" w:hAnsi="Arial" w:cs="Arial"/>
          <w:b/>
          <w:bCs/>
          <w:color w:val="000000"/>
          <w:sz w:val="17"/>
          <w:szCs w:val="17"/>
          <w:lang w:eastAsia="sv-SE"/>
        </w:rPr>
        <w:t>most often both external and internal</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p>
    <w:p w14:paraId="156D09DA"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2"/>
            <w:enabled/>
            <w:calcOnExit w:val="0"/>
            <w:textInput/>
          </w:ffData>
        </w:fldChar>
      </w:r>
      <w:bookmarkStart w:id="21" w:name="Text12"/>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1"/>
    </w:p>
    <w:p w14:paraId="131FAC7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41272006" w14:textId="08D2E443" w:rsidR="00CF4E74" w:rsidRDefault="001C6CBC"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lastRenderedPageBreak/>
        <w:t>Who</w:t>
      </w:r>
      <w:r w:rsidR="00832F89">
        <w:rPr>
          <w:rFonts w:ascii="Arial" w:eastAsia="Times New Roman" w:hAnsi="Arial" w:cs="Arial"/>
          <w:b/>
          <w:bCs/>
          <w:color w:val="000000"/>
          <w:sz w:val="17"/>
          <w:szCs w:val="17"/>
          <w:lang w:eastAsia="sv-SE"/>
        </w:rPr>
        <w:t xml:space="preserve"> </w:t>
      </w:r>
      <w:r w:rsidR="008E1B0C">
        <w:rPr>
          <w:rFonts w:ascii="Arial" w:eastAsia="Times New Roman" w:hAnsi="Arial" w:cs="Arial"/>
          <w:b/>
          <w:bCs/>
          <w:color w:val="000000"/>
          <w:sz w:val="17"/>
          <w:szCs w:val="17"/>
          <w:lang w:eastAsia="sv-SE"/>
        </w:rPr>
        <w:t xml:space="preserve">are </w:t>
      </w:r>
      <w:r w:rsidR="00832F89">
        <w:rPr>
          <w:rFonts w:ascii="Arial" w:eastAsia="Times New Roman" w:hAnsi="Arial" w:cs="Arial"/>
          <w:b/>
          <w:bCs/>
          <w:color w:val="000000"/>
          <w:sz w:val="17"/>
          <w:szCs w:val="17"/>
          <w:lang w:eastAsia="sv-SE"/>
        </w:rPr>
        <w:t>the target groups for this open data</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832F89">
        <w:rPr>
          <w:rFonts w:ascii="Arial" w:eastAsia="Times New Roman" w:hAnsi="Arial" w:cs="Arial"/>
          <w:color w:val="000000"/>
          <w:sz w:val="17"/>
          <w:szCs w:val="17"/>
          <w:lang w:eastAsia="sv-SE"/>
        </w:rPr>
        <w:t xml:space="preserve">Usual target groups are journalists, private individuals, developers, entrepreneurs, students, researchers and co-workers in the city. </w:t>
      </w:r>
      <w:r w:rsidR="00EF260D">
        <w:rPr>
          <w:rFonts w:ascii="Arial" w:eastAsia="Times New Roman" w:hAnsi="Arial" w:cs="Arial"/>
          <w:color w:val="000000"/>
          <w:sz w:val="17"/>
          <w:szCs w:val="17"/>
          <w:lang w:eastAsia="sv-SE"/>
        </w:rPr>
        <w:t xml:space="preserve">If you suspect that you have further target groups or unique </w:t>
      </w:r>
      <w:r w:rsidR="005279C7">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 xml:space="preserve"> connected to the information you work with you should complement the general demand analysis with </w:t>
      </w:r>
      <w:r w:rsidR="00AE6C64">
        <w:rPr>
          <w:rFonts w:ascii="Arial" w:eastAsia="Times New Roman" w:hAnsi="Arial" w:cs="Arial"/>
          <w:color w:val="000000"/>
          <w:sz w:val="17"/>
          <w:szCs w:val="17"/>
          <w:lang w:eastAsia="sv-SE"/>
        </w:rPr>
        <w:t>an</w:t>
      </w:r>
      <w:r w:rsidR="00EF260D">
        <w:rPr>
          <w:rFonts w:ascii="Arial" w:eastAsia="Times New Roman" w:hAnsi="Arial" w:cs="Arial"/>
          <w:color w:val="000000"/>
          <w:sz w:val="17"/>
          <w:szCs w:val="17"/>
          <w:lang w:eastAsia="sv-SE"/>
        </w:rPr>
        <w:t xml:space="preserve"> in-depth one. List target groups</w:t>
      </w:r>
      <w:r w:rsidR="00CF4E74" w:rsidRPr="00CF4E74">
        <w:rPr>
          <w:rFonts w:ascii="Arial" w:eastAsia="Times New Roman" w:hAnsi="Arial" w:cs="Arial"/>
          <w:color w:val="000000"/>
          <w:sz w:val="17"/>
          <w:szCs w:val="17"/>
          <w:lang w:eastAsia="sv-SE"/>
        </w:rPr>
        <w:t>:</w:t>
      </w:r>
    </w:p>
    <w:p w14:paraId="15047022" w14:textId="1DBFE1A8"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3"/>
            <w:enabled/>
            <w:calcOnExit w:val="0"/>
            <w:textInput/>
          </w:ffData>
        </w:fldChar>
      </w:r>
      <w:bookmarkStart w:id="22" w:name="Text1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2"/>
    </w:p>
    <w:p w14:paraId="664E75AE"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6B05904A" w14:textId="5C12F906" w:rsidR="00CF4E74" w:rsidRDefault="005279C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What</w:t>
      </w:r>
      <w:r w:rsidR="00EF260D">
        <w:rPr>
          <w:rFonts w:ascii="Arial" w:eastAsia="Times New Roman" w:hAnsi="Arial" w:cs="Arial"/>
          <w:b/>
          <w:bCs/>
          <w:color w:val="000000"/>
          <w:sz w:val="17"/>
          <w:szCs w:val="17"/>
          <w:lang w:eastAsia="sv-SE"/>
        </w:rPr>
        <w:t xml:space="preserve"> </w:t>
      </w:r>
      <w:r>
        <w:rPr>
          <w:rFonts w:ascii="Arial" w:eastAsia="Times New Roman" w:hAnsi="Arial" w:cs="Arial"/>
          <w:b/>
          <w:bCs/>
          <w:color w:val="000000"/>
          <w:sz w:val="17"/>
          <w:szCs w:val="17"/>
          <w:lang w:eastAsia="sv-SE"/>
        </w:rPr>
        <w:t>requirements</w:t>
      </w:r>
      <w:r w:rsidR="00EF260D">
        <w:rPr>
          <w:rFonts w:ascii="Arial" w:eastAsia="Times New Roman" w:hAnsi="Arial" w:cs="Arial"/>
          <w:b/>
          <w:bCs/>
          <w:color w:val="000000"/>
          <w:sz w:val="17"/>
          <w:szCs w:val="17"/>
          <w:lang w:eastAsia="sv-SE"/>
        </w:rPr>
        <w:t xml:space="preserve"> do the respective target groups have?</w:t>
      </w:r>
      <w:r w:rsidR="00CF4E74" w:rsidRPr="00CF4E74">
        <w:rPr>
          <w:rFonts w:ascii="Arial" w:eastAsia="Times New Roman" w:hAnsi="Arial" w:cs="Arial"/>
          <w:color w:val="000000"/>
          <w:sz w:val="17"/>
          <w:szCs w:val="17"/>
          <w:lang w:eastAsia="sv-SE"/>
        </w:rPr>
        <w:t xml:space="preserve"> </w:t>
      </w:r>
      <w:r w:rsidR="00EF260D">
        <w:rPr>
          <w:rFonts w:ascii="Arial" w:eastAsia="Times New Roman" w:hAnsi="Arial" w:cs="Arial"/>
          <w:color w:val="000000"/>
          <w:sz w:val="17"/>
          <w:szCs w:val="17"/>
          <w:lang w:eastAsia="sv-SE"/>
        </w:rPr>
        <w:t xml:space="preserve">List the respective target group’s </w:t>
      </w:r>
      <w:r w:rsidR="00AE6C64">
        <w:rPr>
          <w:rFonts w:ascii="Arial" w:eastAsia="Times New Roman" w:hAnsi="Arial" w:cs="Arial"/>
          <w:color w:val="000000"/>
          <w:sz w:val="17"/>
          <w:szCs w:val="17"/>
          <w:lang w:eastAsia="sv-SE"/>
        </w:rPr>
        <w:t>requirements</w:t>
      </w:r>
      <w:r w:rsidR="00EF260D">
        <w:rPr>
          <w:rFonts w:ascii="Arial" w:eastAsia="Times New Roman" w:hAnsi="Arial" w:cs="Arial"/>
          <w:color w:val="000000"/>
          <w:sz w:val="17"/>
          <w:szCs w:val="17"/>
          <w:lang w:eastAsia="sv-SE"/>
        </w:rPr>
        <w:t>:</w:t>
      </w:r>
    </w:p>
    <w:p w14:paraId="4F7D5F4B" w14:textId="77777777" w:rsidR="002630E6" w:rsidRDefault="002630E6"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4"/>
            <w:enabled/>
            <w:calcOnExit w:val="0"/>
            <w:textInput/>
          </w:ffData>
        </w:fldChar>
      </w:r>
      <w:bookmarkStart w:id="23" w:name="Text14"/>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3"/>
    </w:p>
    <w:p w14:paraId="17BD9631" w14:textId="77777777" w:rsidR="002630E6" w:rsidRPr="00CF4E74" w:rsidRDefault="002630E6" w:rsidP="00CF4E74">
      <w:pPr>
        <w:spacing w:after="0" w:line="240" w:lineRule="auto"/>
        <w:rPr>
          <w:rFonts w:ascii="Times New Roman" w:eastAsia="Times New Roman" w:hAnsi="Times New Roman" w:cs="Times New Roman"/>
          <w:sz w:val="24"/>
          <w:szCs w:val="24"/>
          <w:lang w:eastAsia="sv-SE"/>
        </w:rPr>
      </w:pPr>
    </w:p>
    <w:p w14:paraId="5F379663" w14:textId="06DBECE2" w:rsidR="00CF4E74" w:rsidRPr="00CF4E74" w:rsidRDefault="0085739B"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Use the city’s </w:t>
      </w:r>
      <w:r w:rsidR="00EF260D">
        <w:rPr>
          <w:rFonts w:ascii="Arial" w:eastAsia="Times New Roman" w:hAnsi="Arial" w:cs="Arial"/>
          <w:color w:val="1155CC"/>
          <w:sz w:val="17"/>
          <w:u w:val="single"/>
          <w:lang w:eastAsia="sv-SE"/>
        </w:rPr>
        <w:t>communic</w:t>
      </w:r>
      <w:r w:rsidR="00CF4E74" w:rsidRPr="00CF4E74">
        <w:rPr>
          <w:rFonts w:ascii="Arial" w:eastAsia="Times New Roman" w:hAnsi="Arial" w:cs="Arial"/>
          <w:color w:val="1155CC"/>
          <w:sz w:val="17"/>
          <w:u w:val="single"/>
          <w:lang w:eastAsia="sv-SE"/>
        </w:rPr>
        <w:t>ations</w:t>
      </w:r>
      <w:r w:rsidR="00EF260D">
        <w:rPr>
          <w:rFonts w:ascii="Arial" w:eastAsia="Times New Roman" w:hAnsi="Arial" w:cs="Arial"/>
          <w:color w:val="1155CC"/>
          <w:sz w:val="17"/>
          <w:u w:val="single"/>
          <w:lang w:eastAsia="sv-SE"/>
        </w:rPr>
        <w:t xml:space="preserve"> </w:t>
      </w:r>
      <w:r w:rsidR="00CF4E74" w:rsidRPr="00CF4E74">
        <w:rPr>
          <w:rFonts w:ascii="Arial" w:eastAsia="Times New Roman" w:hAnsi="Arial" w:cs="Arial"/>
          <w:color w:val="1155CC"/>
          <w:sz w:val="17"/>
          <w:u w:val="single"/>
          <w:lang w:eastAsia="sv-SE"/>
        </w:rPr>
        <w:t>strate</w:t>
      </w:r>
      <w:r w:rsidR="00EF260D">
        <w:rPr>
          <w:rFonts w:ascii="Arial" w:eastAsia="Times New Roman" w:hAnsi="Arial" w:cs="Arial"/>
          <w:color w:val="1155CC"/>
          <w:sz w:val="17"/>
          <w:u w:val="single"/>
          <w:lang w:eastAsia="sv-SE"/>
        </w:rPr>
        <w:t>gy</w:t>
      </w:r>
      <w:r w:rsidR="00CF4E74" w:rsidRPr="00CF4E74">
        <w:rPr>
          <w:rFonts w:ascii="Arial" w:eastAsia="Times New Roman" w:hAnsi="Arial" w:cs="Arial"/>
          <w:color w:val="000000"/>
          <w:sz w:val="17"/>
          <w:szCs w:val="17"/>
          <w:lang w:eastAsia="sv-SE"/>
        </w:rPr>
        <w:t xml:space="preserve"> </w:t>
      </w:r>
      <w:r w:rsidR="00AE6C64">
        <w:rPr>
          <w:rFonts w:ascii="Arial" w:eastAsia="Times New Roman" w:hAnsi="Arial" w:cs="Arial"/>
          <w:color w:val="000000"/>
          <w:sz w:val="17"/>
          <w:szCs w:val="17"/>
          <w:lang w:eastAsia="sv-SE"/>
        </w:rPr>
        <w:t>analysis of requirements</w:t>
      </w:r>
      <w:r>
        <w:rPr>
          <w:rFonts w:ascii="Arial" w:eastAsia="Times New Roman" w:hAnsi="Arial" w:cs="Arial"/>
          <w:color w:val="000000"/>
          <w:sz w:val="17"/>
          <w:szCs w:val="17"/>
          <w:lang w:eastAsia="sv-SE"/>
        </w:rPr>
        <w:t xml:space="preserve"> as a basis</w:t>
      </w:r>
      <w:r w:rsidR="00CF4E74" w:rsidRPr="00CF4E74">
        <w:rPr>
          <w:rFonts w:ascii="Arial" w:eastAsia="Times New Roman" w:hAnsi="Arial" w:cs="Arial"/>
          <w:color w:val="000000"/>
          <w:sz w:val="17"/>
          <w:szCs w:val="17"/>
          <w:lang w:eastAsia="sv-SE"/>
        </w:rPr>
        <w:t>.</w:t>
      </w:r>
    </w:p>
    <w:p w14:paraId="729143D4"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9E4237C" w14:textId="63FC636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5. </w:t>
      </w:r>
      <w:r w:rsidR="0085739B">
        <w:rPr>
          <w:rFonts w:ascii="Arial" w:eastAsia="Times New Roman" w:hAnsi="Arial" w:cs="Arial"/>
          <w:color w:val="000000"/>
          <w:sz w:val="25"/>
          <w:szCs w:val="25"/>
          <w:lang w:eastAsia="sv-SE"/>
        </w:rPr>
        <w:t>Appoint resources</w:t>
      </w:r>
    </w:p>
    <w:p w14:paraId="50323578" w14:textId="1F88FE0B" w:rsidR="00CF4E74" w:rsidRDefault="0085739B"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Resources </w:t>
      </w:r>
      <w:r w:rsidR="008E1B0C">
        <w:rPr>
          <w:rFonts w:ascii="Arial" w:eastAsia="Times New Roman" w:hAnsi="Arial" w:cs="Arial"/>
          <w:color w:val="000000"/>
          <w:sz w:val="17"/>
          <w:szCs w:val="17"/>
          <w:lang w:eastAsia="sv-SE"/>
        </w:rPr>
        <w:t xml:space="preserve">are </w:t>
      </w:r>
      <w:r>
        <w:rPr>
          <w:rFonts w:ascii="Arial" w:eastAsia="Times New Roman" w:hAnsi="Arial" w:cs="Arial"/>
          <w:color w:val="000000"/>
          <w:sz w:val="17"/>
          <w:szCs w:val="17"/>
          <w:lang w:eastAsia="sv-SE"/>
        </w:rPr>
        <w:t xml:space="preserve">needed in two phases of the work with open data. Resources can be both persons, financial resources and mandate to carry out a change. </w:t>
      </w:r>
    </w:p>
    <w:p w14:paraId="153A54D5" w14:textId="77777777" w:rsidR="00593A4F" w:rsidRPr="00593A4F" w:rsidRDefault="00593A4F" w:rsidP="00CF4E74">
      <w:pPr>
        <w:spacing w:after="0" w:line="240" w:lineRule="auto"/>
        <w:rPr>
          <w:rFonts w:ascii="Arial" w:eastAsia="Times New Roman" w:hAnsi="Arial" w:cs="Arial"/>
          <w:color w:val="000000"/>
          <w:sz w:val="17"/>
          <w:szCs w:val="17"/>
          <w:lang w:eastAsia="sv-SE"/>
        </w:rPr>
      </w:pPr>
    </w:p>
    <w:p w14:paraId="313A2C3D" w14:textId="04F4EF9E" w:rsidR="00CF4E74" w:rsidRPr="00CF4E74" w:rsidRDefault="0085739B"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The </w:t>
      </w:r>
      <w:r w:rsidR="008E1B0C">
        <w:rPr>
          <w:rFonts w:ascii="Arial" w:eastAsia="Times New Roman" w:hAnsi="Arial" w:cs="Arial"/>
          <w:b/>
          <w:bCs/>
          <w:color w:val="000000"/>
          <w:sz w:val="17"/>
          <w:szCs w:val="17"/>
          <w:lang w:eastAsia="sv-SE"/>
        </w:rPr>
        <w:t>initial</w:t>
      </w:r>
      <w:r>
        <w:rPr>
          <w:rFonts w:ascii="Arial" w:eastAsia="Times New Roman" w:hAnsi="Arial" w:cs="Arial"/>
          <w:b/>
          <w:bCs/>
          <w:color w:val="000000"/>
          <w:sz w:val="17"/>
          <w:szCs w:val="17"/>
          <w:lang w:eastAsia="sv-SE"/>
        </w:rPr>
        <w:t xml:space="preserve"> publication</w:t>
      </w:r>
      <w:r w:rsidR="00CF4E74" w:rsidRPr="00CF4E74">
        <w:rPr>
          <w:rFonts w:ascii="Arial" w:eastAsia="Times New Roman" w:hAnsi="Arial" w:cs="Arial"/>
          <w:color w:val="000000"/>
          <w:sz w:val="17"/>
          <w:szCs w:val="17"/>
          <w:lang w:eastAsia="sv-SE"/>
        </w:rPr>
        <w:br/>
      </w:r>
      <w:r w:rsidR="00E42749">
        <w:rPr>
          <w:rFonts w:ascii="Arial" w:eastAsia="Times New Roman" w:hAnsi="Arial" w:cs="Arial"/>
          <w:color w:val="000000"/>
          <w:sz w:val="17"/>
          <w:szCs w:val="17"/>
          <w:lang w:eastAsia="sv-SE"/>
        </w:rPr>
        <w:t>This includes everything from choosing</w:t>
      </w:r>
      <w:r w:rsidR="005035C9">
        <w:rPr>
          <w:rFonts w:ascii="Arial" w:eastAsia="Times New Roman" w:hAnsi="Arial" w:cs="Arial"/>
          <w:color w:val="000000"/>
          <w:sz w:val="17"/>
          <w:szCs w:val="17"/>
          <w:lang w:eastAsia="sv-SE"/>
        </w:rPr>
        <w:t xml:space="preserve"> information until it is </w:t>
      </w:r>
      <w:r w:rsidR="00CC027B">
        <w:rPr>
          <w:rFonts w:ascii="Arial" w:eastAsia="Times New Roman" w:hAnsi="Arial" w:cs="Arial"/>
          <w:color w:val="000000"/>
          <w:sz w:val="17"/>
          <w:szCs w:val="17"/>
          <w:lang w:eastAsia="sv-SE"/>
        </w:rPr>
        <w:t>publishe</w:t>
      </w:r>
      <w:r w:rsidR="005035C9">
        <w:rPr>
          <w:rFonts w:ascii="Arial" w:eastAsia="Times New Roman" w:hAnsi="Arial" w:cs="Arial"/>
          <w:color w:val="000000"/>
          <w:sz w:val="17"/>
          <w:szCs w:val="17"/>
          <w:lang w:eastAsia="sv-SE"/>
        </w:rPr>
        <w:t>d as open data.</w:t>
      </w:r>
    </w:p>
    <w:p w14:paraId="1FBFEC5D" w14:textId="70E97A7F" w:rsidR="00CF4E74" w:rsidRPr="00CF4E74" w:rsidRDefault="005035C9" w:rsidP="00CF4E74">
      <w:pPr>
        <w:numPr>
          <w:ilvl w:val="0"/>
          <w:numId w:val="1"/>
        </w:numPr>
        <w:spacing w:after="0" w:line="240" w:lineRule="auto"/>
        <w:textAlignment w:val="baseline"/>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Administration of open data </w:t>
      </w:r>
      <w:r w:rsidR="00CF4E74" w:rsidRPr="00CF4E74">
        <w:rPr>
          <w:rFonts w:ascii="Arial" w:eastAsia="Times New Roman" w:hAnsi="Arial" w:cs="Arial"/>
          <w:color w:val="000000"/>
          <w:sz w:val="17"/>
          <w:szCs w:val="17"/>
          <w:lang w:eastAsia="sv-SE"/>
        </w:rPr>
        <w:br/>
      </w:r>
      <w:r>
        <w:rPr>
          <w:rFonts w:ascii="Arial" w:eastAsia="Times New Roman" w:hAnsi="Arial" w:cs="Arial"/>
          <w:color w:val="000000"/>
          <w:sz w:val="17"/>
          <w:szCs w:val="17"/>
          <w:lang w:eastAsia="sv-SE"/>
        </w:rPr>
        <w:t xml:space="preserve">Here </w:t>
      </w:r>
      <w:r w:rsidR="00C14230">
        <w:rPr>
          <w:rFonts w:ascii="Arial" w:eastAsia="Times New Roman" w:hAnsi="Arial" w:cs="Arial"/>
          <w:color w:val="000000"/>
          <w:sz w:val="17"/>
          <w:szCs w:val="17"/>
          <w:lang w:eastAsia="sv-SE"/>
        </w:rPr>
        <w:t>the work is</w:t>
      </w:r>
      <w:r>
        <w:rPr>
          <w:rFonts w:ascii="Arial" w:eastAsia="Times New Roman" w:hAnsi="Arial" w:cs="Arial"/>
          <w:color w:val="000000"/>
          <w:sz w:val="17"/>
          <w:szCs w:val="17"/>
          <w:lang w:eastAsia="sv-SE"/>
        </w:rPr>
        <w:t xml:space="preserve"> comprised of keeping the open data updated and to make sure that the data</w:t>
      </w:r>
      <w:r w:rsidR="005279C7">
        <w:rPr>
          <w:rFonts w:ascii="Arial" w:eastAsia="Times New Roman" w:hAnsi="Arial" w:cs="Arial"/>
          <w:color w:val="000000"/>
          <w:sz w:val="17"/>
          <w:szCs w:val="17"/>
          <w:lang w:eastAsia="sv-SE"/>
        </w:rPr>
        <w:t xml:space="preserve"> you have</w:t>
      </w:r>
      <w:r>
        <w:rPr>
          <w:rFonts w:ascii="Arial" w:eastAsia="Times New Roman" w:hAnsi="Arial" w:cs="Arial"/>
          <w:color w:val="000000"/>
          <w:sz w:val="17"/>
          <w:szCs w:val="17"/>
          <w:lang w:eastAsia="sv-SE"/>
        </w:rPr>
        <w:t xml:space="preserve"> made accessible is livin</w:t>
      </w:r>
      <w:r w:rsidR="00C14230">
        <w:rPr>
          <w:rFonts w:ascii="Arial" w:eastAsia="Times New Roman" w:hAnsi="Arial" w:cs="Arial"/>
          <w:color w:val="000000"/>
          <w:sz w:val="17"/>
          <w:szCs w:val="17"/>
          <w:lang w:eastAsia="sv-SE"/>
        </w:rPr>
        <w:t>g up to the requirements that</w:t>
      </w:r>
      <w:r>
        <w:rPr>
          <w:rFonts w:ascii="Arial" w:eastAsia="Times New Roman" w:hAnsi="Arial" w:cs="Arial"/>
          <w:color w:val="000000"/>
          <w:sz w:val="17"/>
          <w:szCs w:val="17"/>
          <w:lang w:eastAsia="sv-SE"/>
        </w:rPr>
        <w:t xml:space="preserve"> the re-users </w:t>
      </w:r>
      <w:r w:rsidR="00C14230">
        <w:rPr>
          <w:rFonts w:ascii="Arial" w:eastAsia="Times New Roman" w:hAnsi="Arial" w:cs="Arial"/>
          <w:color w:val="000000"/>
          <w:sz w:val="17"/>
          <w:szCs w:val="17"/>
          <w:lang w:eastAsia="sv-SE"/>
        </w:rPr>
        <w:t>have ahead</w:t>
      </w:r>
      <w:r w:rsidR="00CF4E74" w:rsidRPr="00CF4E74">
        <w:rPr>
          <w:rFonts w:ascii="Arial" w:eastAsia="Times New Roman" w:hAnsi="Arial" w:cs="Arial"/>
          <w:color w:val="000000"/>
          <w:sz w:val="17"/>
          <w:szCs w:val="17"/>
          <w:lang w:eastAsia="sv-SE"/>
        </w:rPr>
        <w:t xml:space="preserve">. </w:t>
      </w:r>
      <w:r w:rsidR="00C14230">
        <w:rPr>
          <w:rFonts w:ascii="Arial" w:eastAsia="Times New Roman" w:hAnsi="Arial" w:cs="Arial"/>
          <w:color w:val="000000"/>
          <w:sz w:val="17"/>
          <w:szCs w:val="17"/>
          <w:lang w:eastAsia="sv-SE"/>
        </w:rPr>
        <w:t xml:space="preserve">Make sure that there are designated resources for support, refer to the functions primarily when individuals can be replaced. The nature of the information can affect the need for resources (real time information can for example require more resources) </w:t>
      </w:r>
    </w:p>
    <w:p w14:paraId="20DB7B36"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F128EC7" w14:textId="055621FA"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There could be</w:t>
      </w:r>
      <w:r w:rsidR="003F711F">
        <w:rPr>
          <w:rFonts w:ascii="Arial" w:eastAsia="Times New Roman" w:hAnsi="Arial" w:cs="Arial"/>
          <w:color w:val="000000"/>
          <w:sz w:val="17"/>
          <w:szCs w:val="17"/>
          <w:lang w:eastAsia="sv-SE"/>
        </w:rPr>
        <w:t xml:space="preserve"> a need for</w:t>
      </w:r>
      <w:r>
        <w:rPr>
          <w:rFonts w:ascii="Arial" w:eastAsia="Times New Roman" w:hAnsi="Arial" w:cs="Arial"/>
          <w:color w:val="000000"/>
          <w:sz w:val="17"/>
          <w:szCs w:val="17"/>
          <w:lang w:eastAsia="sv-SE"/>
        </w:rPr>
        <w:t xml:space="preserve"> different resources for the different phases.</w:t>
      </w:r>
    </w:p>
    <w:p w14:paraId="25FC18B3"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4C4B8A" w14:textId="1A06869F"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1:</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5"/>
            <w:enabled/>
            <w:calcOnExit w:val="0"/>
            <w:textInput/>
          </w:ffData>
        </w:fldChar>
      </w:r>
      <w:bookmarkStart w:id="24" w:name="Text15"/>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4"/>
    </w:p>
    <w:p w14:paraId="30FAD609" w14:textId="2E5FF0C6" w:rsidR="00CF4E74" w:rsidRPr="00CF4E74" w:rsidRDefault="00C14230"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Time to launch</w:t>
      </w:r>
      <w:r w:rsidR="00CF4E74" w:rsidRPr="00CF4E74">
        <w:rPr>
          <w:rFonts w:ascii="Arial" w:eastAsia="Times New Roman" w:hAnsi="Arial" w:cs="Arial"/>
          <w:b/>
          <w:bCs/>
          <w:color w:val="000000"/>
          <w:sz w:val="17"/>
          <w:szCs w:val="17"/>
          <w:lang w:eastAsia="sv-SE"/>
        </w:rPr>
        <w:t>:</w:t>
      </w:r>
      <w:r w:rsidR="00CF4E74" w:rsidRPr="00CF4E74">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6"/>
            <w:enabled/>
            <w:calcOnExit w:val="0"/>
            <w:textInput/>
          </w:ffData>
        </w:fldChar>
      </w:r>
      <w:bookmarkStart w:id="25" w:name="Text16"/>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5"/>
    </w:p>
    <w:p w14:paraId="21F1D623" w14:textId="54B41368" w:rsidR="00CF4E74" w:rsidRDefault="00C14230"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Resources for phase</w:t>
      </w:r>
      <w:r w:rsidR="00CF4E74" w:rsidRPr="00CF4E74">
        <w:rPr>
          <w:rFonts w:ascii="Arial" w:eastAsia="Times New Roman" w:hAnsi="Arial" w:cs="Arial"/>
          <w:b/>
          <w:bCs/>
          <w:color w:val="000000"/>
          <w:sz w:val="17"/>
          <w:szCs w:val="17"/>
          <w:lang w:eastAsia="sv-SE"/>
        </w:rPr>
        <w:t xml:space="preserve"> 2:</w:t>
      </w:r>
      <w:r w:rsidR="00CF4E74" w:rsidRPr="00CF4E74">
        <w:rPr>
          <w:rFonts w:ascii="Arial" w:eastAsia="Times New Roman" w:hAnsi="Arial" w:cs="Arial"/>
          <w:color w:val="000000"/>
          <w:sz w:val="17"/>
          <w:szCs w:val="17"/>
          <w:lang w:eastAsia="sv-SE"/>
        </w:rPr>
        <w:t xml:space="preserve"> (</w:t>
      </w:r>
      <w:r w:rsidR="00F86F71">
        <w:rPr>
          <w:rFonts w:ascii="Arial" w:eastAsia="Times New Roman" w:hAnsi="Arial" w:cs="Arial"/>
          <w:color w:val="000000"/>
          <w:sz w:val="17"/>
          <w:szCs w:val="17"/>
          <w:lang w:eastAsia="sv-SE"/>
        </w:rPr>
        <w:t>Both to give support, administer technology and information as well as to receive viewpoints and develop technology and information from this.)</w:t>
      </w:r>
      <w:r w:rsidR="002630E6">
        <w:rPr>
          <w:rFonts w:ascii="Arial" w:eastAsia="Times New Roman" w:hAnsi="Arial" w:cs="Arial"/>
          <w:color w:val="000000"/>
          <w:sz w:val="17"/>
          <w:szCs w:val="17"/>
          <w:lang w:eastAsia="sv-SE"/>
        </w:rPr>
        <w:t xml:space="preserve"> </w:t>
      </w:r>
      <w:r w:rsidR="002630E6">
        <w:rPr>
          <w:rFonts w:ascii="Arial" w:eastAsia="Times New Roman" w:hAnsi="Arial" w:cs="Arial"/>
          <w:color w:val="000000"/>
          <w:sz w:val="17"/>
          <w:szCs w:val="17"/>
          <w:lang w:eastAsia="sv-SE"/>
        </w:rPr>
        <w:fldChar w:fldCharType="begin">
          <w:ffData>
            <w:name w:val="Text17"/>
            <w:enabled/>
            <w:calcOnExit w:val="0"/>
            <w:textInput/>
          </w:ffData>
        </w:fldChar>
      </w:r>
      <w:bookmarkStart w:id="26" w:name="Text17"/>
      <w:r w:rsidR="002630E6">
        <w:rPr>
          <w:rFonts w:ascii="Arial" w:eastAsia="Times New Roman" w:hAnsi="Arial" w:cs="Arial"/>
          <w:color w:val="000000"/>
          <w:sz w:val="17"/>
          <w:szCs w:val="17"/>
          <w:lang w:eastAsia="sv-SE"/>
        </w:rPr>
        <w:instrText xml:space="preserve"> FORMTEXT </w:instrText>
      </w:r>
      <w:r w:rsidR="002630E6">
        <w:rPr>
          <w:rFonts w:ascii="Arial" w:eastAsia="Times New Roman" w:hAnsi="Arial" w:cs="Arial"/>
          <w:color w:val="000000"/>
          <w:sz w:val="17"/>
          <w:szCs w:val="17"/>
          <w:lang w:eastAsia="sv-SE"/>
        </w:rPr>
      </w:r>
      <w:r w:rsidR="002630E6">
        <w:rPr>
          <w:rFonts w:ascii="Arial" w:eastAsia="Times New Roman" w:hAnsi="Arial" w:cs="Arial"/>
          <w:color w:val="000000"/>
          <w:sz w:val="17"/>
          <w:szCs w:val="17"/>
          <w:lang w:eastAsia="sv-SE"/>
        </w:rPr>
        <w:fldChar w:fldCharType="separate"/>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noProof/>
          <w:color w:val="000000"/>
          <w:sz w:val="17"/>
          <w:szCs w:val="17"/>
          <w:lang w:eastAsia="sv-SE"/>
        </w:rPr>
        <w:t> </w:t>
      </w:r>
      <w:r w:rsidR="002630E6">
        <w:rPr>
          <w:rFonts w:ascii="Arial" w:eastAsia="Times New Roman" w:hAnsi="Arial" w:cs="Arial"/>
          <w:color w:val="000000"/>
          <w:sz w:val="17"/>
          <w:szCs w:val="17"/>
          <w:lang w:eastAsia="sv-SE"/>
        </w:rPr>
        <w:fldChar w:fldCharType="end"/>
      </w:r>
      <w:bookmarkEnd w:id="26"/>
    </w:p>
    <w:p w14:paraId="55B0BF66"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8AB9F37" w14:textId="66CF90E6"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6. </w:t>
      </w:r>
      <w:r w:rsidR="003F711F">
        <w:rPr>
          <w:rFonts w:ascii="Arial" w:eastAsia="Times New Roman" w:hAnsi="Arial" w:cs="Arial"/>
          <w:color w:val="000000"/>
          <w:sz w:val="25"/>
          <w:szCs w:val="25"/>
          <w:lang w:eastAsia="sv-SE"/>
        </w:rPr>
        <w:t xml:space="preserve">Are </w:t>
      </w:r>
      <w:r w:rsidR="00F86F71">
        <w:rPr>
          <w:rFonts w:ascii="Arial" w:eastAsia="Times New Roman" w:hAnsi="Arial" w:cs="Arial"/>
          <w:color w:val="000000"/>
          <w:sz w:val="25"/>
          <w:szCs w:val="25"/>
          <w:lang w:eastAsia="sv-SE"/>
        </w:rPr>
        <w:t xml:space="preserve">there standards/specifications for the </w:t>
      </w:r>
      <w:r w:rsidR="008E6597">
        <w:rPr>
          <w:rFonts w:ascii="Arial" w:eastAsia="Times New Roman" w:hAnsi="Arial" w:cs="Arial"/>
          <w:color w:val="000000"/>
          <w:sz w:val="25"/>
          <w:szCs w:val="25"/>
          <w:lang w:eastAsia="sv-SE"/>
        </w:rPr>
        <w:t>set of data</w:t>
      </w:r>
      <w:r w:rsidR="00F86F71">
        <w:rPr>
          <w:rFonts w:ascii="Arial" w:eastAsia="Times New Roman" w:hAnsi="Arial" w:cs="Arial"/>
          <w:color w:val="000000"/>
          <w:sz w:val="25"/>
          <w:szCs w:val="25"/>
          <w:lang w:eastAsia="sv-SE"/>
        </w:rPr>
        <w:t xml:space="preserve"> that should be </w:t>
      </w:r>
      <w:proofErr w:type="gramStart"/>
      <w:r w:rsidR="003F711F">
        <w:rPr>
          <w:rFonts w:ascii="Arial" w:eastAsia="Times New Roman" w:hAnsi="Arial" w:cs="Arial"/>
          <w:color w:val="000000"/>
          <w:sz w:val="25"/>
          <w:szCs w:val="25"/>
          <w:lang w:eastAsia="sv-SE"/>
        </w:rPr>
        <w:t>opened up</w:t>
      </w:r>
      <w:proofErr w:type="gramEnd"/>
      <w:r w:rsidR="00F86F71">
        <w:rPr>
          <w:rFonts w:ascii="Arial" w:eastAsia="Times New Roman" w:hAnsi="Arial" w:cs="Arial"/>
          <w:color w:val="000000"/>
          <w:sz w:val="25"/>
          <w:szCs w:val="25"/>
          <w:lang w:eastAsia="sv-SE"/>
        </w:rPr>
        <w:t>?</w:t>
      </w:r>
    </w:p>
    <w:p w14:paraId="6B080826" w14:textId="6B85A43A" w:rsidR="00CF4E74" w:rsidRDefault="00F86F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If there </w:t>
      </w:r>
      <w:r w:rsidR="005279C7">
        <w:rPr>
          <w:rFonts w:ascii="Arial" w:eastAsia="Times New Roman" w:hAnsi="Arial" w:cs="Arial"/>
          <w:color w:val="000000"/>
          <w:sz w:val="17"/>
          <w:szCs w:val="17"/>
          <w:lang w:eastAsia="sv-SE"/>
        </w:rPr>
        <w:t>are</w:t>
      </w:r>
      <w:r>
        <w:rPr>
          <w:rFonts w:ascii="Arial" w:eastAsia="Times New Roman" w:hAnsi="Arial" w:cs="Arial"/>
          <w:color w:val="000000"/>
          <w:sz w:val="17"/>
          <w:szCs w:val="17"/>
          <w:lang w:eastAsia="sv-SE"/>
        </w:rPr>
        <w:t xml:space="preserve"> standards/specifications, use them. If there is no standard/</w:t>
      </w:r>
      <w:r w:rsidR="008833B4">
        <w:rPr>
          <w:rFonts w:ascii="Arial" w:eastAsia="Times New Roman" w:hAnsi="Arial" w:cs="Arial"/>
          <w:color w:val="000000"/>
          <w:sz w:val="17"/>
          <w:szCs w:val="17"/>
          <w:lang w:eastAsia="sv-SE"/>
        </w:rPr>
        <w:t>specification,</w:t>
      </w:r>
      <w:r>
        <w:rPr>
          <w:rFonts w:ascii="Arial" w:eastAsia="Times New Roman" w:hAnsi="Arial" w:cs="Arial"/>
          <w:color w:val="000000"/>
          <w:sz w:val="17"/>
          <w:szCs w:val="17"/>
          <w:lang w:eastAsia="sv-SE"/>
        </w:rPr>
        <w:t xml:space="preserve"> we should establish this if we are dealing with a structured </w:t>
      </w:r>
      <w:r w:rsidR="008E6597">
        <w:rPr>
          <w:rFonts w:ascii="Arial" w:eastAsia="Times New Roman" w:hAnsi="Arial" w:cs="Arial"/>
          <w:color w:val="000000"/>
          <w:sz w:val="17"/>
          <w:szCs w:val="17"/>
          <w:lang w:eastAsia="sv-SE"/>
        </w:rPr>
        <w:t>set of data</w:t>
      </w:r>
      <w:r w:rsidR="008833B4">
        <w:rPr>
          <w:rFonts w:ascii="Arial" w:eastAsia="Times New Roman" w:hAnsi="Arial" w:cs="Arial"/>
          <w:color w:val="000000"/>
          <w:sz w:val="17"/>
          <w:szCs w:val="17"/>
          <w:lang w:eastAsia="sv-SE"/>
        </w:rPr>
        <w:t xml:space="preserve"> that has equivalents in other </w:t>
      </w:r>
      <w:r w:rsidR="003F711F">
        <w:rPr>
          <w:rFonts w:ascii="Arial" w:eastAsia="Times New Roman" w:hAnsi="Arial" w:cs="Arial"/>
          <w:color w:val="000000"/>
          <w:sz w:val="17"/>
          <w:szCs w:val="17"/>
          <w:lang w:eastAsia="sv-SE"/>
        </w:rPr>
        <w:t>municipalities</w:t>
      </w:r>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The minimum requirement is that we clearly specify what we have done and how so that others can follow our example.</w:t>
      </w:r>
      <w:r w:rsidR="00CF4E74" w:rsidRPr="00CF4E74">
        <w:rPr>
          <w:rFonts w:ascii="Arial" w:eastAsia="Times New Roman" w:hAnsi="Arial" w:cs="Arial"/>
          <w:color w:val="000000"/>
          <w:sz w:val="17"/>
          <w:szCs w:val="17"/>
          <w:lang w:eastAsia="sv-SE"/>
        </w:rPr>
        <w:t xml:space="preserve"> </w:t>
      </w:r>
      <w:r w:rsidR="008833B4">
        <w:rPr>
          <w:rFonts w:ascii="Arial" w:eastAsia="Times New Roman" w:hAnsi="Arial" w:cs="Arial"/>
          <w:color w:val="1155CC"/>
          <w:sz w:val="17"/>
          <w:u w:val="single"/>
          <w:lang w:eastAsia="sv-SE"/>
        </w:rPr>
        <w:t>Recommendations for how you develop a produc</w:t>
      </w:r>
      <w:r w:rsidR="00CF4E74" w:rsidRPr="00CF4E74">
        <w:rPr>
          <w:rFonts w:ascii="Arial" w:eastAsia="Times New Roman" w:hAnsi="Arial" w:cs="Arial"/>
          <w:color w:val="1155CC"/>
          <w:sz w:val="17"/>
          <w:u w:val="single"/>
          <w:lang w:eastAsia="sv-SE"/>
        </w:rPr>
        <w:t>t</w:t>
      </w:r>
      <w:r w:rsidR="008833B4">
        <w:rPr>
          <w:rFonts w:ascii="Arial" w:eastAsia="Times New Roman" w:hAnsi="Arial" w:cs="Arial"/>
          <w:color w:val="1155CC"/>
          <w:sz w:val="17"/>
          <w:u w:val="single"/>
          <w:lang w:eastAsia="sv-SE"/>
        </w:rPr>
        <w:t xml:space="preserve"> specific</w:t>
      </w:r>
      <w:r w:rsidR="00CF4E74" w:rsidRPr="00CF4E74">
        <w:rPr>
          <w:rFonts w:ascii="Arial" w:eastAsia="Times New Roman" w:hAnsi="Arial" w:cs="Arial"/>
          <w:color w:val="1155CC"/>
          <w:sz w:val="17"/>
          <w:u w:val="single"/>
          <w:lang w:eastAsia="sv-SE"/>
        </w:rPr>
        <w:t xml:space="preserve">ation </w:t>
      </w:r>
      <w:r w:rsidR="003F711F">
        <w:rPr>
          <w:rFonts w:ascii="Arial" w:eastAsia="Times New Roman" w:hAnsi="Arial" w:cs="Arial"/>
          <w:color w:val="1155CC"/>
          <w:sz w:val="17"/>
          <w:u w:val="single"/>
          <w:lang w:eastAsia="sv-SE"/>
        </w:rPr>
        <w:t>have been created (Swedish only)</w:t>
      </w:r>
      <w:r w:rsidR="00CF4E74" w:rsidRPr="00CF4E74">
        <w:rPr>
          <w:rFonts w:ascii="Arial" w:eastAsia="Times New Roman" w:hAnsi="Arial" w:cs="Arial"/>
          <w:color w:val="000000"/>
          <w:sz w:val="17"/>
          <w:szCs w:val="17"/>
          <w:lang w:eastAsia="sv-SE"/>
        </w:rPr>
        <w:t>.</w:t>
      </w:r>
    </w:p>
    <w:p w14:paraId="2E2D8DB8" w14:textId="77777777" w:rsidR="002E01F5" w:rsidRDefault="002E01F5" w:rsidP="00CF4E74">
      <w:pPr>
        <w:spacing w:after="0" w:line="240" w:lineRule="auto"/>
        <w:rPr>
          <w:rFonts w:ascii="Arial" w:eastAsia="Times New Roman" w:hAnsi="Arial" w:cs="Arial"/>
          <w:color w:val="000000"/>
          <w:sz w:val="17"/>
          <w:szCs w:val="17"/>
          <w:lang w:eastAsia="sv-SE"/>
        </w:rPr>
      </w:pPr>
    </w:p>
    <w:p w14:paraId="24A2A5AF" w14:textId="00FA3205" w:rsidR="002E01F5" w:rsidRDefault="003F711F"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Are </w:t>
      </w:r>
      <w:r w:rsidR="005279C7">
        <w:rPr>
          <w:rFonts w:ascii="Arial" w:eastAsia="Times New Roman" w:hAnsi="Arial" w:cs="Arial"/>
          <w:color w:val="000000"/>
          <w:sz w:val="17"/>
          <w:szCs w:val="17"/>
          <w:lang w:eastAsia="sv-SE"/>
        </w:rPr>
        <w:t>there</w:t>
      </w:r>
      <w:r w:rsidR="008833B4">
        <w:rPr>
          <w:rFonts w:ascii="Arial" w:eastAsia="Times New Roman" w:hAnsi="Arial" w:cs="Arial"/>
          <w:color w:val="000000"/>
          <w:sz w:val="17"/>
          <w:szCs w:val="17"/>
          <w:lang w:eastAsia="sv-SE"/>
        </w:rPr>
        <w:t xml:space="preserve"> standard</w:t>
      </w:r>
      <w:r w:rsidR="005279C7">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/specification</w:t>
      </w:r>
      <w:r w:rsidR="005279C7">
        <w:rPr>
          <w:rFonts w:ascii="Arial" w:eastAsia="Times New Roman" w:hAnsi="Arial" w:cs="Arial"/>
          <w:color w:val="000000"/>
          <w:sz w:val="17"/>
          <w:szCs w:val="17"/>
          <w:lang w:eastAsia="sv-SE"/>
        </w:rPr>
        <w:t>s</w:t>
      </w:r>
      <w:r w:rsidR="008833B4">
        <w:rPr>
          <w:rFonts w:ascii="Arial" w:eastAsia="Times New Roman" w:hAnsi="Arial" w:cs="Arial"/>
          <w:color w:val="000000"/>
          <w:sz w:val="17"/>
          <w:szCs w:val="17"/>
          <w:lang w:eastAsia="sv-SE"/>
        </w:rPr>
        <w:t>?</w:t>
      </w:r>
    </w:p>
    <w:p w14:paraId="0EBAFC40" w14:textId="0F3092E5" w:rsidR="002E01F5" w:rsidRDefault="005279C7"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w:t>
      </w:r>
      <w:r w:rsidR="008833B4">
        <w:rPr>
          <w:rFonts w:ascii="Arial" w:eastAsia="Times New Roman" w:hAnsi="Arial" w:cs="Arial"/>
          <w:color w:val="000000"/>
          <w:sz w:val="17"/>
          <w:szCs w:val="17"/>
          <w:lang w:eastAsia="sv-SE"/>
        </w:rPr>
        <w:t>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8833B4">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sidR="008833B4">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366BD647"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2083004" w14:textId="77777777" w:rsidR="002E01F5" w:rsidRPr="002E01F5" w:rsidRDefault="002E01F5" w:rsidP="00CF4E74">
      <w:pPr>
        <w:spacing w:after="0" w:line="240" w:lineRule="auto"/>
        <w:rPr>
          <w:rFonts w:ascii="Arial" w:eastAsia="Times New Roman" w:hAnsi="Arial" w:cs="Arial"/>
          <w:color w:val="000000"/>
          <w:sz w:val="17"/>
          <w:szCs w:val="17"/>
          <w:lang w:eastAsia="sv-SE"/>
        </w:rPr>
      </w:pPr>
    </w:p>
    <w:p w14:paraId="6F26FB91" w14:textId="1A72372F" w:rsidR="002E01F5" w:rsidRP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no should we develop standard</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/specification</w:t>
      </w:r>
      <w:r w:rsidR="005279C7">
        <w:rPr>
          <w:rFonts w:ascii="Arial" w:eastAsia="Times New Roman" w:hAnsi="Arial" w:cs="Arial"/>
          <w:color w:val="000000"/>
          <w:sz w:val="17"/>
          <w:szCs w:val="17"/>
          <w:lang w:eastAsia="sv-SE"/>
        </w:rPr>
        <w:t>s</w:t>
      </w:r>
      <w:r>
        <w:rPr>
          <w:rFonts w:ascii="Arial" w:eastAsia="Times New Roman" w:hAnsi="Arial" w:cs="Arial"/>
          <w:color w:val="000000"/>
          <w:sz w:val="17"/>
          <w:szCs w:val="17"/>
          <w:lang w:eastAsia="sv-SE"/>
        </w:rPr>
        <w:t>?</w:t>
      </w:r>
    </w:p>
    <w:p w14:paraId="458DDC04" w14:textId="6D5D12A8" w:rsidR="002E01F5" w:rsidRDefault="008833B4"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E3E667C" w14:textId="77777777" w:rsidR="00CF4E74"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AEE8580" w14:textId="77777777" w:rsidR="002E01F5" w:rsidRPr="002E01F5" w:rsidRDefault="002E01F5" w:rsidP="002E01F5">
      <w:pPr>
        <w:spacing w:after="0" w:line="240" w:lineRule="auto"/>
        <w:rPr>
          <w:rFonts w:ascii="Arial" w:eastAsia="Times New Roman" w:hAnsi="Arial" w:cs="Arial"/>
          <w:color w:val="000000"/>
          <w:sz w:val="17"/>
          <w:szCs w:val="17"/>
          <w:lang w:eastAsia="sv-SE"/>
        </w:rPr>
      </w:pPr>
    </w:p>
    <w:p w14:paraId="5B84736A" w14:textId="4DFAFB44"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7. </w:t>
      </w:r>
      <w:r w:rsidR="008833B4">
        <w:rPr>
          <w:rFonts w:ascii="Arial" w:eastAsia="Times New Roman" w:hAnsi="Arial" w:cs="Arial"/>
          <w:color w:val="000000"/>
          <w:sz w:val="25"/>
          <w:szCs w:val="25"/>
          <w:lang w:eastAsia="sv-SE"/>
        </w:rPr>
        <w:t>Develop metadata</w:t>
      </w:r>
    </w:p>
    <w:p w14:paraId="2957BF01" w14:textId="195DA17E" w:rsidR="002E01F5" w:rsidRDefault="008833B4"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out the checklist for metadata for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This can</w:t>
      </w:r>
      <w:r w:rsidR="007B1AFD">
        <w:rPr>
          <w:rFonts w:ascii="Arial" w:eastAsia="Times New Roman" w:hAnsi="Arial" w:cs="Arial"/>
          <w:color w:val="000000"/>
          <w:sz w:val="17"/>
          <w:szCs w:val="17"/>
          <w:lang w:eastAsia="sv-SE"/>
        </w:rPr>
        <w:t xml:space="preserve"> favourably be done together with intra</w:t>
      </w:r>
      <w:r w:rsidR="005279C7">
        <w:rPr>
          <w:rFonts w:ascii="Arial" w:eastAsia="Times New Roman" w:hAnsi="Arial" w:cs="Arial"/>
          <w:color w:val="000000"/>
          <w:sz w:val="17"/>
          <w:szCs w:val="17"/>
          <w:lang w:eastAsia="sv-SE"/>
        </w:rPr>
        <w:t>-</w:t>
      </w:r>
      <w:r w:rsidR="007B1AFD">
        <w:rPr>
          <w:rFonts w:ascii="Arial" w:eastAsia="Times New Roman" w:hAnsi="Arial" w:cs="Arial"/>
          <w:color w:val="000000"/>
          <w:sz w:val="17"/>
          <w:szCs w:val="17"/>
          <w:lang w:eastAsia="sv-SE"/>
        </w:rPr>
        <w:t>service or the party</w:t>
      </w:r>
      <w:r w:rsidR="003F711F">
        <w:rPr>
          <w:rFonts w:ascii="Arial" w:eastAsia="Times New Roman" w:hAnsi="Arial" w:cs="Arial"/>
          <w:color w:val="000000"/>
          <w:sz w:val="17"/>
          <w:szCs w:val="17"/>
          <w:lang w:eastAsia="sv-SE"/>
        </w:rPr>
        <w:t xml:space="preserve"> responsible for administration of data</w:t>
      </w:r>
      <w:r w:rsidR="007B1AFD">
        <w:rPr>
          <w:rFonts w:ascii="Arial" w:eastAsia="Times New Roman" w:hAnsi="Arial" w:cs="Arial"/>
          <w:color w:val="000000"/>
          <w:sz w:val="17"/>
          <w:szCs w:val="17"/>
          <w:lang w:eastAsia="sv-SE"/>
        </w:rPr>
        <w:t xml:space="preserve">. </w:t>
      </w:r>
    </w:p>
    <w:p w14:paraId="1C0C9033" w14:textId="77777777" w:rsidR="003207B2" w:rsidRPr="003207B2" w:rsidRDefault="003207B2" w:rsidP="00CF4E74">
      <w:pPr>
        <w:spacing w:after="0" w:line="240" w:lineRule="auto"/>
        <w:rPr>
          <w:rFonts w:ascii="Arial" w:eastAsia="Times New Roman" w:hAnsi="Arial" w:cs="Arial"/>
          <w:color w:val="000000"/>
          <w:sz w:val="17"/>
          <w:szCs w:val="17"/>
          <w:lang w:eastAsia="sv-SE"/>
        </w:rPr>
      </w:pPr>
    </w:p>
    <w:p w14:paraId="397446C6" w14:textId="4ED1A123" w:rsidR="007310F1" w:rsidRDefault="007310F1" w:rsidP="007310F1">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8</w:t>
      </w:r>
      <w:r w:rsidRPr="00CF4E74">
        <w:rPr>
          <w:rFonts w:ascii="Arial" w:eastAsia="Times New Roman" w:hAnsi="Arial" w:cs="Arial"/>
          <w:color w:val="000000"/>
          <w:sz w:val="25"/>
          <w:szCs w:val="25"/>
          <w:lang w:eastAsia="sv-SE"/>
        </w:rPr>
        <w:t xml:space="preserve">. </w:t>
      </w:r>
      <w:r w:rsidR="00564AAC">
        <w:rPr>
          <w:rFonts w:ascii="Arial" w:eastAsia="Times New Roman" w:hAnsi="Arial" w:cs="Arial"/>
          <w:color w:val="000000"/>
          <w:sz w:val="25"/>
          <w:szCs w:val="25"/>
          <w:lang w:eastAsia="sv-SE"/>
        </w:rPr>
        <w:t xml:space="preserve">The information </w:t>
      </w:r>
      <w:proofErr w:type="gramStart"/>
      <w:r w:rsidR="003F711F">
        <w:rPr>
          <w:rFonts w:ascii="Arial" w:eastAsia="Times New Roman" w:hAnsi="Arial" w:cs="Arial"/>
          <w:color w:val="000000"/>
          <w:sz w:val="25"/>
          <w:szCs w:val="25"/>
          <w:lang w:eastAsia="sv-SE"/>
        </w:rPr>
        <w:t>owners</w:t>
      </w:r>
      <w:proofErr w:type="gramEnd"/>
      <w:r w:rsidR="003F711F">
        <w:rPr>
          <w:rFonts w:ascii="Arial" w:eastAsia="Times New Roman" w:hAnsi="Arial" w:cs="Arial"/>
          <w:color w:val="000000"/>
          <w:sz w:val="25"/>
          <w:szCs w:val="25"/>
          <w:lang w:eastAsia="sv-SE"/>
        </w:rPr>
        <w:t xml:space="preserve"> </w:t>
      </w:r>
      <w:r w:rsidR="00564AAC">
        <w:rPr>
          <w:rFonts w:ascii="Arial" w:eastAsia="Times New Roman" w:hAnsi="Arial" w:cs="Arial"/>
          <w:color w:val="000000"/>
          <w:sz w:val="25"/>
          <w:szCs w:val="25"/>
          <w:lang w:eastAsia="sv-SE"/>
        </w:rPr>
        <w:t>approval for the publication of the open data</w:t>
      </w:r>
    </w:p>
    <w:p w14:paraId="762E6B6D" w14:textId="5B1FAD9B"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lastRenderedPageBreak/>
        <w:t xml:space="preserve">The information </w:t>
      </w:r>
      <w:r w:rsidR="003F711F">
        <w:rPr>
          <w:rFonts w:ascii="Arial" w:eastAsia="Times New Roman" w:hAnsi="Arial" w:cs="Arial"/>
          <w:color w:val="000000"/>
          <w:sz w:val="17"/>
          <w:szCs w:val="17"/>
          <w:lang w:eastAsia="sv-SE"/>
        </w:rPr>
        <w:t xml:space="preserve">owner </w:t>
      </w:r>
      <w:r>
        <w:rPr>
          <w:rFonts w:ascii="Arial" w:eastAsia="Times New Roman" w:hAnsi="Arial" w:cs="Arial"/>
          <w:color w:val="000000"/>
          <w:sz w:val="17"/>
          <w:szCs w:val="17"/>
          <w:lang w:eastAsia="sv-SE"/>
        </w:rPr>
        <w:t xml:space="preserve">will decide if the open data should be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A proposal to a decision could look like this:</w:t>
      </w:r>
    </w:p>
    <w:p w14:paraId="6DDC32B3"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391F1D7" w14:textId="5B4C2D9B" w:rsidR="007310F1" w:rsidRPr="00CF4E74" w:rsidRDefault="00564AAC"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[enter name] have been gone through to assure that confidentiality, personal information and copyright is handled according to </w:t>
      </w:r>
      <w:hyperlink r:id="rId14" w:history="1">
        <w:r>
          <w:rPr>
            <w:rFonts w:ascii="Arial" w:eastAsia="Times New Roman" w:hAnsi="Arial" w:cs="Arial"/>
            <w:color w:val="1155CC"/>
            <w:sz w:val="17"/>
            <w:u w:val="single"/>
            <w:lang w:eastAsia="sv-SE"/>
          </w:rPr>
          <w:t>the city’s legal framework for information security</w:t>
        </w:r>
      </w:hyperlink>
      <w:r w:rsidR="007310F1" w:rsidRPr="00CF4E74">
        <w:rPr>
          <w:rFonts w:ascii="Arial" w:eastAsia="Times New Roman" w:hAnsi="Arial" w:cs="Arial"/>
          <w:color w:val="000000"/>
          <w:sz w:val="17"/>
          <w:szCs w:val="17"/>
          <w:lang w:eastAsia="sv-SE"/>
        </w:rPr>
        <w:t>.</w:t>
      </w:r>
      <w:r w:rsidR="000D13D3">
        <w:rPr>
          <w:rFonts w:ascii="Arial" w:eastAsia="Times New Roman" w:hAnsi="Arial" w:cs="Arial"/>
          <w:color w:val="000000"/>
          <w:sz w:val="17"/>
          <w:szCs w:val="17"/>
          <w:lang w:eastAsia="sv-SE"/>
        </w:rPr>
        <w:t xml:space="preserve"> Eventual problems have been handled and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ready to be </w:t>
      </w:r>
      <w:r w:rsidR="00CC027B">
        <w:rPr>
          <w:rFonts w:ascii="Arial" w:eastAsia="Times New Roman" w:hAnsi="Arial" w:cs="Arial"/>
          <w:color w:val="000000"/>
          <w:sz w:val="17"/>
          <w:szCs w:val="17"/>
          <w:lang w:eastAsia="sv-SE"/>
        </w:rPr>
        <w:t>publishe</w:t>
      </w:r>
      <w:r w:rsidR="000D13D3">
        <w:rPr>
          <w:rFonts w:ascii="Arial" w:eastAsia="Times New Roman" w:hAnsi="Arial" w:cs="Arial"/>
          <w:color w:val="000000"/>
          <w:sz w:val="17"/>
          <w:szCs w:val="17"/>
          <w:lang w:eastAsia="sv-SE"/>
        </w:rPr>
        <w:t>d as open data</w:t>
      </w:r>
      <w:r w:rsidR="007310F1" w:rsidRPr="00CF4E74">
        <w:rPr>
          <w:rFonts w:ascii="Arial" w:eastAsia="Times New Roman" w:hAnsi="Arial" w:cs="Arial"/>
          <w:color w:val="000000"/>
          <w:sz w:val="17"/>
          <w:szCs w:val="17"/>
          <w:lang w:eastAsia="sv-SE"/>
        </w:rPr>
        <w:t xml:space="preserve">. </w:t>
      </w:r>
      <w:r w:rsidR="000D13D3">
        <w:rPr>
          <w:rFonts w:ascii="Arial" w:eastAsia="Times New Roman" w:hAnsi="Arial" w:cs="Arial"/>
          <w:color w:val="000000"/>
          <w:sz w:val="17"/>
          <w:szCs w:val="17"/>
          <w:lang w:eastAsia="sv-SE"/>
        </w:rPr>
        <w:t xml:space="preserve">The proposal to the information holder, [information holder’s name], is to approve that the </w:t>
      </w:r>
      <w:r w:rsidR="008E6597">
        <w:rPr>
          <w:rFonts w:ascii="Arial" w:eastAsia="Times New Roman" w:hAnsi="Arial" w:cs="Arial"/>
          <w:color w:val="000000"/>
          <w:sz w:val="17"/>
          <w:szCs w:val="17"/>
          <w:lang w:eastAsia="sv-SE"/>
        </w:rPr>
        <w:t>set of data</w:t>
      </w:r>
      <w:r w:rsidR="000D13D3">
        <w:rPr>
          <w:rFonts w:ascii="Arial" w:eastAsia="Times New Roman" w:hAnsi="Arial" w:cs="Arial"/>
          <w:color w:val="000000"/>
          <w:sz w:val="17"/>
          <w:szCs w:val="17"/>
          <w:lang w:eastAsia="sv-SE"/>
        </w:rPr>
        <w:t xml:space="preserve"> is published as open data.</w:t>
      </w:r>
    </w:p>
    <w:p w14:paraId="00F7A5D8"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37A1EFB0" w14:textId="670BD58E"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A </w:t>
      </w:r>
      <w:r w:rsidR="00542A3D">
        <w:rPr>
          <w:rFonts w:ascii="Arial" w:eastAsia="Times New Roman" w:hAnsi="Arial" w:cs="Arial"/>
          <w:color w:val="000000"/>
          <w:sz w:val="17"/>
          <w:szCs w:val="17"/>
          <w:lang w:eastAsia="sv-SE"/>
        </w:rPr>
        <w:t>decision</w:t>
      </w:r>
      <w:r>
        <w:rPr>
          <w:rFonts w:ascii="Arial" w:eastAsia="Times New Roman" w:hAnsi="Arial" w:cs="Arial"/>
          <w:color w:val="000000"/>
          <w:sz w:val="17"/>
          <w:szCs w:val="17"/>
          <w:lang w:eastAsia="sv-SE"/>
        </w:rPr>
        <w:t xml:space="preserve"> could look like this:</w:t>
      </w:r>
    </w:p>
    <w:p w14:paraId="5A7510D3" w14:textId="5FAF61AD" w:rsidR="007310F1" w:rsidRPr="00CF4E74" w:rsidRDefault="000D13D3" w:rsidP="007310F1">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I, [information holder’s name], approve of the </w:t>
      </w:r>
      <w:r w:rsidR="00542A3D">
        <w:rPr>
          <w:rFonts w:ascii="Arial" w:eastAsia="Times New Roman" w:hAnsi="Arial" w:cs="Arial"/>
          <w:color w:val="000000"/>
          <w:sz w:val="17"/>
          <w:szCs w:val="17"/>
          <w:lang w:eastAsia="sv-SE"/>
        </w:rPr>
        <w:t>overall</w:t>
      </w:r>
      <w:r>
        <w:rPr>
          <w:rFonts w:ascii="Arial" w:eastAsia="Times New Roman" w:hAnsi="Arial" w:cs="Arial"/>
          <w:color w:val="000000"/>
          <w:sz w:val="17"/>
          <w:szCs w:val="17"/>
          <w:lang w:eastAsia="sv-SE"/>
        </w:rPr>
        <w:t xml:space="preserve"> set of data [the name of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is </w:t>
      </w:r>
      <w:r w:rsidR="00CC027B">
        <w:rPr>
          <w:rFonts w:ascii="Arial" w:eastAsia="Times New Roman" w:hAnsi="Arial" w:cs="Arial"/>
          <w:color w:val="000000"/>
          <w:sz w:val="17"/>
          <w:szCs w:val="17"/>
          <w:lang w:eastAsia="sv-SE"/>
        </w:rPr>
        <w:t>published</w:t>
      </w:r>
      <w:r>
        <w:rPr>
          <w:rFonts w:ascii="Arial" w:eastAsia="Times New Roman" w:hAnsi="Arial" w:cs="Arial"/>
          <w:color w:val="000000"/>
          <w:sz w:val="17"/>
          <w:szCs w:val="17"/>
          <w:lang w:eastAsia="sv-SE"/>
        </w:rPr>
        <w:t xml:space="preserve"> as open data.</w:t>
      </w:r>
    </w:p>
    <w:p w14:paraId="58134472"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7635A26D" w14:textId="2D4B5FA4"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Has the information holder decided if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can be published as open data?</w:t>
      </w:r>
    </w:p>
    <w:p w14:paraId="02A527B6" w14:textId="5A9E147E" w:rsidR="007310F1" w:rsidRDefault="000D13D3"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7310F1">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7310F1" w:rsidRPr="00CF4E74">
        <w:rPr>
          <w:rFonts w:ascii="Arial" w:eastAsia="Times New Roman" w:hAnsi="Arial" w:cs="Arial"/>
          <w:color w:val="000000"/>
          <w:sz w:val="17"/>
          <w:szCs w:val="17"/>
          <w:lang w:eastAsia="sv-SE"/>
        </w:rPr>
        <w:t xml:space="preserve"> </w:t>
      </w:r>
      <w:r w:rsidR="007310F1">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7310F1">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7310F1">
        <w:rPr>
          <w:rFonts w:ascii="Arial" w:eastAsia="Times New Roman" w:hAnsi="Arial" w:cs="Arial"/>
          <w:color w:val="000000"/>
          <w:sz w:val="17"/>
          <w:szCs w:val="17"/>
          <w:lang w:eastAsia="sv-SE"/>
        </w:rPr>
        <w:fldChar w:fldCharType="end"/>
      </w:r>
      <w:r w:rsidR="007310F1">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7310F1" w:rsidRPr="00CF4E74">
        <w:rPr>
          <w:rFonts w:ascii="Arial" w:eastAsia="Times New Roman" w:hAnsi="Arial" w:cs="Arial"/>
          <w:color w:val="000000"/>
          <w:sz w:val="17"/>
          <w:szCs w:val="17"/>
          <w:lang w:eastAsia="sv-SE"/>
        </w:rPr>
        <w:t xml:space="preserve">: </w:t>
      </w:r>
    </w:p>
    <w:p w14:paraId="14F12B31" w14:textId="77777777" w:rsidR="007310F1" w:rsidRDefault="007310F1" w:rsidP="007310F1">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0312A184" w14:textId="77777777" w:rsidR="007310F1" w:rsidRPr="00CF4E74" w:rsidRDefault="007310F1" w:rsidP="007310F1">
      <w:pPr>
        <w:spacing w:after="0" w:line="240" w:lineRule="auto"/>
        <w:rPr>
          <w:rFonts w:ascii="Times New Roman" w:eastAsia="Times New Roman" w:hAnsi="Times New Roman" w:cs="Times New Roman"/>
          <w:sz w:val="24"/>
          <w:szCs w:val="24"/>
          <w:lang w:eastAsia="sv-SE"/>
        </w:rPr>
      </w:pPr>
    </w:p>
    <w:p w14:paraId="264762C2" w14:textId="6953F0BE"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9</w:t>
      </w:r>
      <w:r w:rsidR="00CF4E74" w:rsidRPr="00CF4E74">
        <w:rPr>
          <w:rFonts w:ascii="Arial" w:eastAsia="Times New Roman" w:hAnsi="Arial" w:cs="Arial"/>
          <w:color w:val="000000"/>
          <w:sz w:val="25"/>
          <w:szCs w:val="25"/>
          <w:lang w:eastAsia="sv-SE"/>
        </w:rPr>
        <w:t xml:space="preserve">. </w:t>
      </w:r>
      <w:r w:rsidR="00504AEC">
        <w:rPr>
          <w:rFonts w:ascii="Arial" w:eastAsia="Times New Roman" w:hAnsi="Arial" w:cs="Arial"/>
          <w:color w:val="000000"/>
          <w:sz w:val="25"/>
          <w:szCs w:val="25"/>
          <w:lang w:eastAsia="sv-SE"/>
        </w:rPr>
        <w:t>Wait for it to be made accessible</w:t>
      </w:r>
    </w:p>
    <w:p w14:paraId="1BA46B58" w14:textId="2187C371" w:rsidR="00CF4E74" w:rsidRDefault="00181D37"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Now the information will be opened</w:t>
      </w:r>
      <w:r w:rsidR="00504AEC">
        <w:rPr>
          <w:rFonts w:ascii="Arial" w:eastAsia="Times New Roman" w:hAnsi="Arial" w:cs="Arial"/>
          <w:color w:val="000000"/>
          <w:sz w:val="17"/>
          <w:szCs w:val="17"/>
          <w:lang w:eastAsia="sv-SE"/>
        </w:rPr>
        <w:t xml:space="preserve"> </w:t>
      </w:r>
      <w:r w:rsidR="005279C7">
        <w:rPr>
          <w:rFonts w:ascii="Arial" w:eastAsia="Times New Roman" w:hAnsi="Arial" w:cs="Arial"/>
          <w:color w:val="000000"/>
          <w:sz w:val="17"/>
          <w:szCs w:val="17"/>
          <w:lang w:eastAsia="sv-SE"/>
        </w:rPr>
        <w:t>technically</w:t>
      </w:r>
      <w:r>
        <w:rPr>
          <w:rFonts w:ascii="Arial" w:eastAsia="Times New Roman" w:hAnsi="Arial" w:cs="Arial"/>
          <w:color w:val="000000"/>
          <w:sz w:val="17"/>
          <w:szCs w:val="17"/>
          <w:lang w:eastAsia="sv-SE"/>
        </w:rPr>
        <w:t xml:space="preserve">. </w:t>
      </w:r>
      <w:r w:rsidR="00A45043">
        <w:rPr>
          <w:rFonts w:ascii="Arial" w:eastAsia="Times New Roman" w:hAnsi="Arial" w:cs="Arial"/>
          <w:color w:val="000000"/>
          <w:sz w:val="17"/>
          <w:szCs w:val="17"/>
          <w:lang w:eastAsia="sv-SE"/>
        </w:rPr>
        <w:t xml:space="preserve">This is often done by intra-service and the work in this checklist is dormant till this work is done. </w:t>
      </w:r>
      <w:r w:rsidR="00DB4CD1">
        <w:rPr>
          <w:rFonts w:ascii="Arial" w:eastAsia="Times New Roman" w:hAnsi="Arial" w:cs="Arial"/>
          <w:color w:val="000000"/>
          <w:sz w:val="17"/>
          <w:szCs w:val="17"/>
          <w:lang w:eastAsia="sv-SE"/>
        </w:rPr>
        <w:t>There is a checklist on its own for the technical part of making the data accessible.</w:t>
      </w:r>
    </w:p>
    <w:p w14:paraId="0DB6D1A9"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3995E6D5" w14:textId="54479645" w:rsidR="00CF4E74" w:rsidRPr="00CF4E74" w:rsidRDefault="007310F1" w:rsidP="00CF4E74">
      <w:pPr>
        <w:spacing w:before="360" w:after="120" w:line="240" w:lineRule="auto"/>
        <w:outlineLvl w:val="1"/>
        <w:rPr>
          <w:rFonts w:ascii="Times New Roman" w:eastAsia="Times New Roman" w:hAnsi="Times New Roman" w:cs="Times New Roman"/>
          <w:b/>
          <w:bCs/>
          <w:sz w:val="36"/>
          <w:szCs w:val="36"/>
          <w:lang w:eastAsia="sv-SE"/>
        </w:rPr>
      </w:pPr>
      <w:r>
        <w:rPr>
          <w:rFonts w:ascii="Arial" w:eastAsia="Times New Roman" w:hAnsi="Arial" w:cs="Arial"/>
          <w:color w:val="000000"/>
          <w:sz w:val="25"/>
          <w:szCs w:val="25"/>
          <w:lang w:eastAsia="sv-SE"/>
        </w:rPr>
        <w:t>10</w:t>
      </w:r>
      <w:r w:rsidR="00DB4CD1">
        <w:rPr>
          <w:rFonts w:ascii="Arial" w:eastAsia="Times New Roman" w:hAnsi="Arial" w:cs="Arial"/>
          <w:color w:val="000000"/>
          <w:sz w:val="25"/>
          <w:szCs w:val="25"/>
          <w:lang w:eastAsia="sv-SE"/>
        </w:rPr>
        <w:t>.</w:t>
      </w:r>
      <w:r w:rsidR="008F1853">
        <w:rPr>
          <w:rFonts w:ascii="Arial" w:eastAsia="Times New Roman" w:hAnsi="Arial" w:cs="Arial"/>
          <w:color w:val="000000"/>
          <w:sz w:val="25"/>
          <w:szCs w:val="25"/>
          <w:lang w:eastAsia="sv-SE"/>
        </w:rPr>
        <w:t xml:space="preserve"> Test the access </w:t>
      </w:r>
      <w:r w:rsidR="003F711F">
        <w:rPr>
          <w:rFonts w:ascii="Arial" w:eastAsia="Times New Roman" w:hAnsi="Arial" w:cs="Arial"/>
          <w:color w:val="000000"/>
          <w:sz w:val="25"/>
          <w:szCs w:val="25"/>
          <w:lang w:eastAsia="sv-SE"/>
        </w:rPr>
        <w:t>to the</w:t>
      </w:r>
      <w:r w:rsidR="008F1853">
        <w:rPr>
          <w:rFonts w:ascii="Arial" w:eastAsia="Times New Roman" w:hAnsi="Arial" w:cs="Arial"/>
          <w:color w:val="000000"/>
          <w:sz w:val="25"/>
          <w:szCs w:val="25"/>
          <w:lang w:eastAsia="sv-SE"/>
        </w:rPr>
        <w:t xml:space="preserve"> open data</w:t>
      </w:r>
    </w:p>
    <w:p w14:paraId="46C55A30" w14:textId="595CA876" w:rsidR="00CF4E74" w:rsidRPr="00CF4E74" w:rsidRDefault="008F1853"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Test the access of the open data on representatives from the target groups. Here it</w:t>
      </w:r>
      <w:r w:rsidR="003F711F">
        <w:rPr>
          <w:rFonts w:ascii="Arial" w:eastAsia="Times New Roman" w:hAnsi="Arial" w:cs="Arial"/>
          <w:color w:val="000000"/>
          <w:sz w:val="17"/>
          <w:szCs w:val="17"/>
          <w:lang w:eastAsia="sv-SE"/>
        </w:rPr>
        <w:t xml:space="preserve"> is</w:t>
      </w:r>
      <w:r w:rsidR="001C6CBC">
        <w:rPr>
          <w:rFonts w:ascii="Arial" w:eastAsia="Times New Roman" w:hAnsi="Arial" w:cs="Arial"/>
          <w:color w:val="000000"/>
          <w:sz w:val="17"/>
          <w:szCs w:val="17"/>
          <w:lang w:eastAsia="sv-SE"/>
        </w:rPr>
        <w:t>,</w:t>
      </w:r>
      <w:r>
        <w:rPr>
          <w:rFonts w:ascii="Arial" w:eastAsia="Times New Roman" w:hAnsi="Arial" w:cs="Arial"/>
          <w:color w:val="000000"/>
          <w:sz w:val="17"/>
          <w:szCs w:val="17"/>
          <w:lang w:eastAsia="sv-SE"/>
        </w:rPr>
        <w:t xml:space="preserve"> among other things important to see if produced metadata is </w:t>
      </w:r>
      <w:r w:rsidR="005D12F8">
        <w:rPr>
          <w:rFonts w:ascii="Arial" w:eastAsia="Times New Roman" w:hAnsi="Arial" w:cs="Arial"/>
          <w:color w:val="000000"/>
          <w:sz w:val="17"/>
          <w:szCs w:val="17"/>
          <w:lang w:eastAsia="sv-SE"/>
        </w:rPr>
        <w:t>explicit</w:t>
      </w:r>
      <w:r>
        <w:rPr>
          <w:rFonts w:ascii="Arial" w:eastAsia="Times New Roman" w:hAnsi="Arial" w:cs="Arial"/>
          <w:color w:val="000000"/>
          <w:sz w:val="17"/>
          <w:szCs w:val="17"/>
          <w:lang w:eastAsia="sv-SE"/>
        </w:rPr>
        <w:t xml:space="preserve"> enough.</w:t>
      </w:r>
    </w:p>
    <w:p w14:paraId="1C21B0FE"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538FB3AC" w14:textId="4A5356CF"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Do the test persons understand the open data that is provided?</w:t>
      </w:r>
      <w:r w:rsidR="00CF4E74" w:rsidRPr="00CF4E74">
        <w:rPr>
          <w:rFonts w:ascii="Arial" w:eastAsia="Times New Roman" w:hAnsi="Arial" w:cs="Arial"/>
          <w:color w:val="000000"/>
          <w:sz w:val="17"/>
          <w:szCs w:val="17"/>
          <w:lang w:eastAsia="sv-SE"/>
        </w:rPr>
        <w:t xml:space="preserve"> </w:t>
      </w:r>
    </w:p>
    <w:p w14:paraId="4AECBE8D" w14:textId="18F6F4D9"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775704BB" w14:textId="77777777" w:rsidR="002E01F5" w:rsidRDefault="002E01F5"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05D6E25"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7B577727" w14:textId="36172611"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Can the test persons use the open data that is provided?</w:t>
      </w:r>
      <w:r w:rsidR="00CF4E74" w:rsidRPr="00CF4E74">
        <w:rPr>
          <w:rFonts w:ascii="Arial" w:eastAsia="Times New Roman" w:hAnsi="Arial" w:cs="Arial"/>
          <w:color w:val="000000"/>
          <w:sz w:val="17"/>
          <w:szCs w:val="17"/>
          <w:lang w:eastAsia="sv-SE"/>
        </w:rPr>
        <w:t xml:space="preserve"> </w:t>
      </w:r>
    </w:p>
    <w:p w14:paraId="6582FAB8" w14:textId="661C5FA0" w:rsidR="002E01F5" w:rsidRDefault="005D12F8" w:rsidP="002E01F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p>
    <w:p w14:paraId="6CD93FE1" w14:textId="77777777" w:rsidR="002E01F5" w:rsidRP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9"/>
            <w:enabled/>
            <w:calcOnExit w:val="0"/>
            <w:textInput/>
          </w:ffData>
        </w:fldChar>
      </w:r>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p>
    <w:p w14:paraId="65748F2D" w14:textId="60A26593" w:rsidR="002E01F5" w:rsidRPr="002E01F5" w:rsidRDefault="005D12F8" w:rsidP="002E01F5">
      <w:pPr>
        <w:spacing w:before="360" w:after="120" w:line="240" w:lineRule="auto"/>
        <w:outlineLvl w:val="1"/>
        <w:rPr>
          <w:rFonts w:ascii="Arial" w:eastAsia="Times New Roman" w:hAnsi="Arial" w:cs="Arial"/>
          <w:color w:val="000000"/>
          <w:sz w:val="17"/>
          <w:szCs w:val="17"/>
          <w:lang w:eastAsia="sv-SE"/>
        </w:rPr>
      </w:pPr>
      <w:r>
        <w:rPr>
          <w:rFonts w:ascii="Arial" w:eastAsia="Times New Roman" w:hAnsi="Arial" w:cs="Arial"/>
          <w:b/>
          <w:bCs/>
          <w:color w:val="000000"/>
          <w:sz w:val="17"/>
          <w:szCs w:val="17"/>
          <w:lang w:eastAsia="sv-SE"/>
        </w:rPr>
        <w:t xml:space="preserve">Are we ready to </w:t>
      </w:r>
      <w:r w:rsidR="00CC027B">
        <w:rPr>
          <w:rFonts w:ascii="Arial" w:eastAsia="Times New Roman" w:hAnsi="Arial" w:cs="Arial"/>
          <w:b/>
          <w:bCs/>
          <w:color w:val="000000"/>
          <w:sz w:val="17"/>
          <w:szCs w:val="17"/>
          <w:lang w:eastAsia="sv-SE"/>
        </w:rPr>
        <w:t>publish</w:t>
      </w:r>
      <w:r>
        <w:rPr>
          <w:rFonts w:ascii="Arial" w:eastAsia="Times New Roman" w:hAnsi="Arial" w:cs="Arial"/>
          <w:b/>
          <w:bCs/>
          <w:color w:val="000000"/>
          <w:sz w:val="17"/>
          <w:szCs w:val="17"/>
          <w:lang w:eastAsia="sv-SE"/>
        </w:rPr>
        <w:t xml:space="preserve"> the open data publicly or does something need to be changed/improved?</w:t>
      </w:r>
      <w:r>
        <w:rPr>
          <w:rFonts w:ascii="Arial" w:eastAsia="Times New Roman" w:hAnsi="Arial" w:cs="Arial"/>
          <w:color w:val="000000"/>
          <w:sz w:val="17"/>
          <w:szCs w:val="17"/>
          <w:lang w:eastAsia="sv-SE"/>
        </w:rPr>
        <w:br/>
        <w:t>Yes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2E01F5">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2E01F5">
        <w:rPr>
          <w:rFonts w:ascii="Arial" w:eastAsia="Times New Roman" w:hAnsi="Arial" w:cs="Arial"/>
          <w:color w:val="000000"/>
          <w:sz w:val="17"/>
          <w:szCs w:val="17"/>
          <w:lang w:eastAsia="sv-SE"/>
        </w:rPr>
        <w:fldChar w:fldCharType="end"/>
      </w:r>
      <w:r w:rsidR="002E01F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Comment</w:t>
      </w:r>
      <w:r w:rsidR="002E01F5" w:rsidRPr="00CF4E74">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br/>
      </w:r>
      <w:r w:rsidR="002E01F5">
        <w:rPr>
          <w:rFonts w:ascii="Arial" w:eastAsia="Times New Roman" w:hAnsi="Arial" w:cs="Arial"/>
          <w:color w:val="000000"/>
          <w:sz w:val="17"/>
          <w:szCs w:val="17"/>
          <w:lang w:eastAsia="sv-SE"/>
        </w:rPr>
        <w:fldChar w:fldCharType="begin">
          <w:ffData>
            <w:name w:val="Text9"/>
            <w:enabled/>
            <w:calcOnExit w:val="0"/>
            <w:textInput/>
          </w:ffData>
        </w:fldChar>
      </w:r>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p>
    <w:p w14:paraId="43A595AD"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426BF001" w14:textId="682B966E" w:rsidR="00CF4E74" w:rsidRDefault="005D12F8"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the answer on any of the questions in “No” the faults need to be rectified before the open data is published. A new test will be implemented after the faults been rectified to see</w:t>
      </w:r>
      <w:r w:rsidR="00BD3B25">
        <w:rPr>
          <w:rFonts w:ascii="Arial" w:eastAsia="Times New Roman" w:hAnsi="Arial" w:cs="Arial"/>
          <w:color w:val="000000"/>
          <w:sz w:val="17"/>
          <w:szCs w:val="17"/>
          <w:lang w:eastAsia="sv-SE"/>
        </w:rPr>
        <w:t xml:space="preserve"> to</w:t>
      </w:r>
      <w:r>
        <w:rPr>
          <w:rFonts w:ascii="Arial" w:eastAsia="Times New Roman" w:hAnsi="Arial" w:cs="Arial"/>
          <w:color w:val="000000"/>
          <w:sz w:val="17"/>
          <w:szCs w:val="17"/>
          <w:lang w:eastAsia="sv-SE"/>
        </w:rPr>
        <w:t xml:space="preserve"> that the </w:t>
      </w:r>
      <w:r w:rsidR="008E6597">
        <w:rPr>
          <w:rFonts w:ascii="Arial" w:eastAsia="Times New Roman" w:hAnsi="Arial" w:cs="Arial"/>
          <w:color w:val="000000"/>
          <w:sz w:val="17"/>
          <w:szCs w:val="17"/>
          <w:lang w:eastAsia="sv-SE"/>
        </w:rPr>
        <w:t>set of data</w:t>
      </w:r>
      <w:r>
        <w:rPr>
          <w:rFonts w:ascii="Arial" w:eastAsia="Times New Roman" w:hAnsi="Arial" w:cs="Arial"/>
          <w:color w:val="000000"/>
          <w:sz w:val="17"/>
          <w:szCs w:val="17"/>
          <w:lang w:eastAsia="sv-SE"/>
        </w:rPr>
        <w:t xml:space="preserve"> satisfies </w:t>
      </w:r>
      <w:r w:rsidR="003F711F">
        <w:rPr>
          <w:rFonts w:ascii="Arial" w:eastAsia="Times New Roman" w:hAnsi="Arial" w:cs="Arial"/>
          <w:color w:val="000000"/>
          <w:sz w:val="17"/>
          <w:szCs w:val="17"/>
          <w:lang w:eastAsia="sv-SE"/>
        </w:rPr>
        <w:t xml:space="preserve">the users </w:t>
      </w:r>
      <w:r>
        <w:rPr>
          <w:rFonts w:ascii="Arial" w:eastAsia="Times New Roman" w:hAnsi="Arial" w:cs="Arial"/>
          <w:color w:val="000000"/>
          <w:sz w:val="17"/>
          <w:szCs w:val="17"/>
          <w:lang w:eastAsia="sv-SE"/>
        </w:rPr>
        <w:t>demands.</w:t>
      </w:r>
    </w:p>
    <w:p w14:paraId="41E32E41" w14:textId="77777777" w:rsidR="002E01F5" w:rsidRPr="00CF4E74" w:rsidRDefault="002E01F5" w:rsidP="00CF4E74">
      <w:pPr>
        <w:spacing w:after="0" w:line="240" w:lineRule="auto"/>
        <w:rPr>
          <w:rFonts w:ascii="Times New Roman" w:eastAsia="Times New Roman" w:hAnsi="Times New Roman" w:cs="Times New Roman"/>
          <w:sz w:val="24"/>
          <w:szCs w:val="24"/>
          <w:lang w:eastAsia="sv-SE"/>
        </w:rPr>
      </w:pPr>
    </w:p>
    <w:p w14:paraId="00526875" w14:textId="1372EBEE"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11. </w:t>
      </w:r>
      <w:r w:rsidR="00BD3B25">
        <w:rPr>
          <w:rFonts w:ascii="Arial" w:eastAsia="Times New Roman" w:hAnsi="Arial" w:cs="Arial"/>
          <w:color w:val="000000"/>
          <w:sz w:val="25"/>
          <w:szCs w:val="25"/>
          <w:lang w:eastAsia="sv-SE"/>
        </w:rPr>
        <w:t>Wait</w:t>
      </w:r>
      <w:r w:rsidR="000A1CB4">
        <w:rPr>
          <w:rFonts w:ascii="Arial" w:eastAsia="Times New Roman" w:hAnsi="Arial" w:cs="Arial"/>
          <w:color w:val="000000"/>
          <w:sz w:val="25"/>
          <w:szCs w:val="25"/>
          <w:lang w:eastAsia="sv-SE"/>
        </w:rPr>
        <w:t xml:space="preserve"> for notification about publish</w:t>
      </w:r>
      <w:r w:rsidR="00BD3B25">
        <w:rPr>
          <w:rFonts w:ascii="Arial" w:eastAsia="Times New Roman" w:hAnsi="Arial" w:cs="Arial"/>
          <w:color w:val="000000"/>
          <w:sz w:val="25"/>
          <w:szCs w:val="25"/>
          <w:lang w:eastAsia="sv-SE"/>
        </w:rPr>
        <w:t xml:space="preserve">ing </w:t>
      </w:r>
    </w:p>
    <w:p w14:paraId="747DF717" w14:textId="6B36F4B1"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technical party that you are ready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open data. The accessibility making should be coordinated with spreading of information that there is new open data. Communication plan? How do you communicate this? Comment:</w:t>
      </w:r>
    </w:p>
    <w:p w14:paraId="1F7D1C1A" w14:textId="60EAF52B" w:rsidR="005279C7"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8"/>
            <w:enabled/>
            <w:calcOnExit w:val="0"/>
            <w:textInput/>
          </w:ffData>
        </w:fldChar>
      </w:r>
      <w:bookmarkStart w:id="27" w:name="Text18"/>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7"/>
    </w:p>
    <w:p w14:paraId="1DABE525" w14:textId="556B8F0A" w:rsidR="002E01F5" w:rsidRPr="005279C7" w:rsidRDefault="005279C7" w:rsidP="005279C7">
      <w:pPr>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br w:type="page"/>
      </w:r>
    </w:p>
    <w:p w14:paraId="66826BCB" w14:textId="47B02263"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lastRenderedPageBreak/>
        <w:t xml:space="preserve">12. </w:t>
      </w:r>
      <w:r w:rsidR="00CC027B">
        <w:rPr>
          <w:rFonts w:ascii="Arial" w:eastAsia="Times New Roman" w:hAnsi="Arial" w:cs="Arial"/>
          <w:color w:val="000000"/>
          <w:sz w:val="25"/>
          <w:szCs w:val="25"/>
          <w:lang w:eastAsia="sv-SE"/>
        </w:rPr>
        <w:t>Publish</w:t>
      </w:r>
      <w:r w:rsidR="00BD3B25">
        <w:rPr>
          <w:rFonts w:ascii="Arial" w:eastAsia="Times New Roman" w:hAnsi="Arial" w:cs="Arial"/>
          <w:color w:val="000000"/>
          <w:sz w:val="25"/>
          <w:szCs w:val="25"/>
          <w:lang w:eastAsia="sv-SE"/>
        </w:rPr>
        <w:t xml:space="preserve"> and spread the open data</w:t>
      </w:r>
    </w:p>
    <w:p w14:paraId="346E4328" w14:textId="0C4C7B10" w:rsidR="00CF4E74" w:rsidRDefault="00BD3B2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technical part of making it accessible is done by intra-service or the administrative party. Make sure to coordinate the publication of the open data with the publication of the metadata in the metadata catalogue and the </w:t>
      </w:r>
      <w:r w:rsidR="00752670">
        <w:rPr>
          <w:rFonts w:ascii="Arial" w:eastAsia="Times New Roman" w:hAnsi="Arial" w:cs="Arial"/>
          <w:color w:val="000000"/>
          <w:sz w:val="17"/>
          <w:szCs w:val="17"/>
          <w:lang w:eastAsia="sv-SE"/>
        </w:rPr>
        <w:t>launching and spreading of that it now exists new open data published. It could be suitable to develop a communication plan together with a communicator.</w:t>
      </w:r>
    </w:p>
    <w:p w14:paraId="05132B67"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7786CE9F" w14:textId="2CFBA271" w:rsidR="003207B2" w:rsidRDefault="008C0FCA"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For businesses, the publication means at</w:t>
      </w:r>
      <w:r w:rsidR="002B444E">
        <w:rPr>
          <w:rFonts w:ascii="Arial" w:eastAsia="Times New Roman" w:hAnsi="Arial" w:cs="Arial"/>
          <w:color w:val="000000"/>
          <w:sz w:val="17"/>
          <w:szCs w:val="17"/>
          <w:lang w:eastAsia="sv-SE"/>
        </w:rPr>
        <w:t xml:space="preserve"> a minimum</w:t>
      </w:r>
      <w:r>
        <w:rPr>
          <w:rFonts w:ascii="Arial" w:eastAsia="Times New Roman" w:hAnsi="Arial" w:cs="Arial"/>
          <w:color w:val="000000"/>
          <w:sz w:val="17"/>
          <w:szCs w:val="17"/>
          <w:lang w:eastAsia="sv-SE"/>
        </w:rPr>
        <w:t xml:space="preserve"> that you need to </w:t>
      </w:r>
      <w:r w:rsidR="00CC027B">
        <w:rPr>
          <w:rFonts w:ascii="Arial" w:eastAsia="Times New Roman" w:hAnsi="Arial" w:cs="Arial"/>
          <w:color w:val="000000"/>
          <w:sz w:val="17"/>
          <w:szCs w:val="17"/>
          <w:lang w:eastAsia="sv-SE"/>
        </w:rPr>
        <w:t>publish</w:t>
      </w:r>
      <w:r>
        <w:rPr>
          <w:rFonts w:ascii="Arial" w:eastAsia="Times New Roman" w:hAnsi="Arial" w:cs="Arial"/>
          <w:color w:val="000000"/>
          <w:sz w:val="17"/>
          <w:szCs w:val="17"/>
          <w:lang w:eastAsia="sv-SE"/>
        </w:rPr>
        <w:t xml:space="preserve"> information about the current amount of open data in relevant channels. </w:t>
      </w:r>
      <w:r w:rsidR="007D7272">
        <w:rPr>
          <w:rFonts w:ascii="Arial" w:eastAsia="Times New Roman" w:hAnsi="Arial" w:cs="Arial"/>
          <w:color w:val="000000"/>
          <w:sz w:val="17"/>
          <w:szCs w:val="17"/>
          <w:lang w:eastAsia="sv-SE"/>
        </w:rPr>
        <w:t>It</w:t>
      </w:r>
      <w:r>
        <w:rPr>
          <w:rFonts w:ascii="Arial" w:eastAsia="Times New Roman" w:hAnsi="Arial" w:cs="Arial"/>
          <w:color w:val="000000"/>
          <w:sz w:val="17"/>
          <w:szCs w:val="17"/>
          <w:lang w:eastAsia="sv-SE"/>
        </w:rPr>
        <w:t xml:space="preserve"> could be relevant to refer to open data</w:t>
      </w:r>
      <w:r w:rsidR="007D7272">
        <w:rPr>
          <w:rFonts w:ascii="Arial" w:eastAsia="Times New Roman" w:hAnsi="Arial" w:cs="Arial"/>
          <w:color w:val="000000"/>
          <w:sz w:val="17"/>
          <w:szCs w:val="17"/>
          <w:lang w:eastAsia="sv-SE"/>
        </w:rPr>
        <w:t xml:space="preserve"> on webpages containing information that the open data concerns</w:t>
      </w:r>
      <w:r>
        <w:rPr>
          <w:rFonts w:ascii="Arial" w:eastAsia="Times New Roman" w:hAnsi="Arial" w:cs="Arial"/>
          <w:color w:val="000000"/>
          <w:sz w:val="17"/>
          <w:szCs w:val="17"/>
          <w:lang w:eastAsia="sv-SE"/>
        </w:rPr>
        <w:t xml:space="preserve">. </w:t>
      </w:r>
      <w:r w:rsidR="00455C71">
        <w:rPr>
          <w:rFonts w:ascii="Arial" w:eastAsia="Times New Roman" w:hAnsi="Arial" w:cs="Arial"/>
          <w:color w:val="000000"/>
          <w:sz w:val="17"/>
          <w:szCs w:val="17"/>
          <w:lang w:eastAsia="sv-SE"/>
        </w:rPr>
        <w:t>Circulation</w:t>
      </w:r>
      <w:r>
        <w:rPr>
          <w:rFonts w:ascii="Arial" w:eastAsia="Times New Roman" w:hAnsi="Arial" w:cs="Arial"/>
          <w:color w:val="000000"/>
          <w:sz w:val="17"/>
          <w:szCs w:val="17"/>
          <w:lang w:eastAsia="sv-SE"/>
        </w:rPr>
        <w:t xml:space="preserve"> in networks (E-mail, newsletters) for the </w:t>
      </w:r>
      <w:r w:rsidR="00455C71">
        <w:rPr>
          <w:rFonts w:ascii="Arial" w:eastAsia="Times New Roman" w:hAnsi="Arial" w:cs="Arial"/>
          <w:color w:val="000000"/>
          <w:sz w:val="17"/>
          <w:szCs w:val="17"/>
          <w:lang w:eastAsia="sv-SE"/>
        </w:rPr>
        <w:t>area of expertise is often good and relevant. Social media channel</w:t>
      </w:r>
      <w:r w:rsidR="007D7272">
        <w:rPr>
          <w:rFonts w:ascii="Arial" w:eastAsia="Times New Roman" w:hAnsi="Arial" w:cs="Arial"/>
          <w:color w:val="000000"/>
          <w:sz w:val="17"/>
          <w:szCs w:val="17"/>
          <w:lang w:eastAsia="sv-SE"/>
        </w:rPr>
        <w:t>s</w:t>
      </w:r>
      <w:r w:rsidR="00455C71">
        <w:rPr>
          <w:rFonts w:ascii="Arial" w:eastAsia="Times New Roman" w:hAnsi="Arial" w:cs="Arial"/>
          <w:color w:val="000000"/>
          <w:sz w:val="17"/>
          <w:szCs w:val="17"/>
          <w:lang w:eastAsia="sv-SE"/>
        </w:rPr>
        <w:t xml:space="preserve"> </w:t>
      </w:r>
      <w:r w:rsidR="007D7272">
        <w:rPr>
          <w:rFonts w:ascii="Arial" w:eastAsia="Times New Roman" w:hAnsi="Arial" w:cs="Arial"/>
          <w:color w:val="000000"/>
          <w:sz w:val="17"/>
          <w:szCs w:val="17"/>
          <w:lang w:eastAsia="sv-SE"/>
        </w:rPr>
        <w:t>can often be</w:t>
      </w:r>
      <w:r w:rsidR="00455C71">
        <w:rPr>
          <w:rFonts w:ascii="Arial" w:eastAsia="Times New Roman" w:hAnsi="Arial" w:cs="Arial"/>
          <w:color w:val="000000"/>
          <w:sz w:val="17"/>
          <w:szCs w:val="17"/>
          <w:lang w:eastAsia="sv-SE"/>
        </w:rPr>
        <w:t xml:space="preserve"> used.</w:t>
      </w:r>
    </w:p>
    <w:p w14:paraId="7FE659A5" w14:textId="77777777" w:rsidR="003207B2" w:rsidRDefault="003207B2" w:rsidP="00CF4E74">
      <w:pPr>
        <w:spacing w:after="0" w:line="240" w:lineRule="auto"/>
        <w:rPr>
          <w:rFonts w:ascii="Arial" w:eastAsia="Times New Roman" w:hAnsi="Arial" w:cs="Arial"/>
          <w:color w:val="000000"/>
          <w:sz w:val="17"/>
          <w:szCs w:val="17"/>
          <w:lang w:eastAsia="sv-SE"/>
        </w:rPr>
      </w:pPr>
    </w:p>
    <w:p w14:paraId="71A68AC6" w14:textId="324D1127" w:rsidR="003207B2" w:rsidRDefault="00455C71"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Do not forget to notify all co-workers about the information that now exists as open data. They can help to spread knowledge about this and</w:t>
      </w:r>
      <w:r w:rsidR="00462055">
        <w:rPr>
          <w:rFonts w:ascii="Arial" w:eastAsia="Times New Roman" w:hAnsi="Arial" w:cs="Arial"/>
          <w:color w:val="000000"/>
          <w:sz w:val="17"/>
          <w:szCs w:val="17"/>
          <w:lang w:eastAsia="sv-SE"/>
        </w:rPr>
        <w:t xml:space="preserve"> they could</w:t>
      </w:r>
      <w:r>
        <w:rPr>
          <w:rFonts w:ascii="Arial" w:eastAsia="Times New Roman" w:hAnsi="Arial" w:cs="Arial"/>
          <w:color w:val="000000"/>
          <w:sz w:val="17"/>
          <w:szCs w:val="17"/>
          <w:lang w:eastAsia="sv-SE"/>
        </w:rPr>
        <w:t xml:space="preserve"> get questions about it.</w:t>
      </w:r>
      <w:r w:rsidR="002E01F5">
        <w:rPr>
          <w:rFonts w:ascii="Arial" w:eastAsia="Times New Roman" w:hAnsi="Arial" w:cs="Arial"/>
          <w:color w:val="000000"/>
          <w:sz w:val="17"/>
          <w:szCs w:val="17"/>
          <w:lang w:eastAsia="sv-SE"/>
        </w:rPr>
        <w:t xml:space="preserve"> </w:t>
      </w:r>
    </w:p>
    <w:p w14:paraId="712409AF" w14:textId="77777777" w:rsidR="003207B2" w:rsidRDefault="003207B2" w:rsidP="00CF4E74">
      <w:pPr>
        <w:spacing w:after="0" w:line="240" w:lineRule="auto"/>
        <w:rPr>
          <w:rFonts w:ascii="Arial" w:eastAsia="Times New Roman" w:hAnsi="Arial" w:cs="Arial"/>
          <w:color w:val="000000"/>
          <w:sz w:val="17"/>
          <w:szCs w:val="17"/>
          <w:lang w:eastAsia="sv-SE"/>
        </w:rPr>
      </w:pPr>
    </w:p>
    <w:p w14:paraId="4B74C80A" w14:textId="2A7039F4" w:rsidR="00CF4E74" w:rsidRPr="003207B2" w:rsidRDefault="00455C71"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Description of circulation</w:t>
      </w:r>
      <w:r w:rsidR="002E01F5" w:rsidRPr="003207B2">
        <w:rPr>
          <w:rFonts w:ascii="Arial" w:eastAsia="Times New Roman" w:hAnsi="Arial" w:cs="Arial"/>
          <w:b/>
          <w:color w:val="000000"/>
          <w:sz w:val="17"/>
          <w:szCs w:val="17"/>
          <w:lang w:eastAsia="sv-SE"/>
        </w:rPr>
        <w:t>:</w:t>
      </w:r>
    </w:p>
    <w:p w14:paraId="5A2AF542" w14:textId="77777777" w:rsidR="002E01F5" w:rsidRDefault="002E01F5" w:rsidP="00CF4E74">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19"/>
            <w:enabled/>
            <w:calcOnExit w:val="0"/>
            <w:textInput/>
          </w:ffData>
        </w:fldChar>
      </w:r>
      <w:bookmarkStart w:id="28" w:name="Text19"/>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8"/>
    </w:p>
    <w:p w14:paraId="0FD95C00" w14:textId="77777777" w:rsidR="003207B2" w:rsidRDefault="003207B2" w:rsidP="003207B2">
      <w:pPr>
        <w:spacing w:after="0" w:line="240" w:lineRule="auto"/>
        <w:rPr>
          <w:rFonts w:ascii="Arial" w:eastAsia="Times New Roman" w:hAnsi="Arial" w:cs="Arial"/>
          <w:b/>
          <w:color w:val="000000"/>
          <w:sz w:val="17"/>
          <w:szCs w:val="17"/>
          <w:lang w:eastAsia="sv-SE"/>
        </w:rPr>
      </w:pPr>
    </w:p>
    <w:p w14:paraId="18F253D3" w14:textId="13A3E0AE" w:rsidR="003207B2" w:rsidRPr="003207B2" w:rsidRDefault="00455C71" w:rsidP="003207B2">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Should a communication plan be developed?</w:t>
      </w:r>
    </w:p>
    <w:p w14:paraId="23868B7D" w14:textId="1C16FF11" w:rsidR="003207B2" w:rsidRDefault="00455C71"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3207B2">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8"/>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No</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fldChar w:fldCharType="begin">
          <w:ffData>
            <w:name w:val="Kryss10"/>
            <w:enabled/>
            <w:calcOnExit w:val="0"/>
            <w:checkBox>
              <w:sizeAuto/>
              <w:default w:val="0"/>
            </w:checkBox>
          </w:ffData>
        </w:fldChar>
      </w:r>
      <w:r w:rsidR="003207B2">
        <w:rPr>
          <w:rFonts w:ascii="Arial" w:eastAsia="Times New Roman" w:hAnsi="Arial" w:cs="Arial"/>
          <w:color w:val="000000"/>
          <w:sz w:val="17"/>
          <w:szCs w:val="17"/>
          <w:lang w:eastAsia="sv-SE"/>
        </w:rPr>
        <w:instrText xml:space="preserve"> FORMCHECKBOX </w:instrText>
      </w:r>
      <w:r w:rsidR="000F0395">
        <w:rPr>
          <w:rFonts w:ascii="Arial" w:eastAsia="Times New Roman" w:hAnsi="Arial" w:cs="Arial"/>
          <w:color w:val="000000"/>
          <w:sz w:val="17"/>
          <w:szCs w:val="17"/>
          <w:lang w:eastAsia="sv-SE"/>
        </w:rPr>
      </w:r>
      <w:r w:rsidR="000F0395">
        <w:rPr>
          <w:rFonts w:ascii="Arial" w:eastAsia="Times New Roman" w:hAnsi="Arial" w:cs="Arial"/>
          <w:color w:val="000000"/>
          <w:sz w:val="17"/>
          <w:szCs w:val="17"/>
          <w:lang w:eastAsia="sv-SE"/>
        </w:rPr>
        <w:fldChar w:fldCharType="separate"/>
      </w:r>
      <w:r w:rsidR="003207B2">
        <w:rPr>
          <w:rFonts w:ascii="Arial" w:eastAsia="Times New Roman" w:hAnsi="Arial" w:cs="Arial"/>
          <w:color w:val="000000"/>
          <w:sz w:val="17"/>
          <w:szCs w:val="17"/>
          <w:lang w:eastAsia="sv-SE"/>
        </w:rPr>
        <w:fldChar w:fldCharType="end"/>
      </w:r>
      <w:r w:rsidR="003207B2">
        <w:rPr>
          <w:rFonts w:ascii="Arial" w:eastAsia="Times New Roman" w:hAnsi="Arial" w:cs="Arial"/>
          <w:color w:val="000000"/>
          <w:sz w:val="17"/>
          <w:szCs w:val="17"/>
          <w:lang w:eastAsia="sv-SE"/>
        </w:rPr>
        <w:t xml:space="preserve"> </w:t>
      </w:r>
    </w:p>
    <w:p w14:paraId="7BA1F8F9" w14:textId="032BDE5D" w:rsidR="003207B2" w:rsidRPr="003207B2" w:rsidRDefault="001C6CBC" w:rsidP="003207B2">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If yes, who</w:t>
      </w:r>
      <w:r w:rsidR="00455C71">
        <w:rPr>
          <w:rFonts w:ascii="Arial" w:eastAsia="Times New Roman" w:hAnsi="Arial" w:cs="Arial"/>
          <w:color w:val="000000"/>
          <w:sz w:val="17"/>
          <w:szCs w:val="17"/>
          <w:lang w:eastAsia="sv-SE"/>
        </w:rPr>
        <w:t xml:space="preserve"> will be responsible for this?</w:t>
      </w:r>
      <w:r w:rsidR="003207B2" w:rsidRPr="00CF4E74">
        <w:rPr>
          <w:rFonts w:ascii="Arial" w:eastAsia="Times New Roman" w:hAnsi="Arial" w:cs="Arial"/>
          <w:color w:val="000000"/>
          <w:sz w:val="17"/>
          <w:szCs w:val="17"/>
          <w:lang w:eastAsia="sv-SE"/>
        </w:rPr>
        <w:t xml:space="preserve"> </w:t>
      </w:r>
      <w:r w:rsidR="003207B2">
        <w:rPr>
          <w:rFonts w:ascii="Arial" w:eastAsia="Times New Roman" w:hAnsi="Arial" w:cs="Arial"/>
          <w:color w:val="000000"/>
          <w:sz w:val="17"/>
          <w:szCs w:val="17"/>
          <w:lang w:eastAsia="sv-SE"/>
        </w:rPr>
        <w:br/>
      </w:r>
      <w:r w:rsidR="003207B2">
        <w:rPr>
          <w:rFonts w:ascii="Arial" w:eastAsia="Times New Roman" w:hAnsi="Arial" w:cs="Arial"/>
          <w:color w:val="000000"/>
          <w:sz w:val="17"/>
          <w:szCs w:val="17"/>
          <w:lang w:eastAsia="sv-SE"/>
        </w:rPr>
        <w:fldChar w:fldCharType="begin">
          <w:ffData>
            <w:name w:val="Text9"/>
            <w:enabled/>
            <w:calcOnExit w:val="0"/>
            <w:textInput/>
          </w:ffData>
        </w:fldChar>
      </w:r>
      <w:r w:rsidR="003207B2">
        <w:rPr>
          <w:rFonts w:ascii="Arial" w:eastAsia="Times New Roman" w:hAnsi="Arial" w:cs="Arial"/>
          <w:color w:val="000000"/>
          <w:sz w:val="17"/>
          <w:szCs w:val="17"/>
          <w:lang w:eastAsia="sv-SE"/>
        </w:rPr>
        <w:instrText xml:space="preserve"> FORMTEXT </w:instrText>
      </w:r>
      <w:r w:rsidR="003207B2">
        <w:rPr>
          <w:rFonts w:ascii="Arial" w:eastAsia="Times New Roman" w:hAnsi="Arial" w:cs="Arial"/>
          <w:color w:val="000000"/>
          <w:sz w:val="17"/>
          <w:szCs w:val="17"/>
          <w:lang w:eastAsia="sv-SE"/>
        </w:rPr>
      </w:r>
      <w:r w:rsidR="003207B2">
        <w:rPr>
          <w:rFonts w:ascii="Arial" w:eastAsia="Times New Roman" w:hAnsi="Arial" w:cs="Arial"/>
          <w:color w:val="000000"/>
          <w:sz w:val="17"/>
          <w:szCs w:val="17"/>
          <w:lang w:eastAsia="sv-SE"/>
        </w:rPr>
        <w:fldChar w:fldCharType="separate"/>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noProof/>
          <w:color w:val="000000"/>
          <w:sz w:val="17"/>
          <w:szCs w:val="17"/>
          <w:lang w:eastAsia="sv-SE"/>
        </w:rPr>
        <w:t> </w:t>
      </w:r>
      <w:r w:rsidR="003207B2">
        <w:rPr>
          <w:rFonts w:ascii="Arial" w:eastAsia="Times New Roman" w:hAnsi="Arial" w:cs="Arial"/>
          <w:color w:val="000000"/>
          <w:sz w:val="17"/>
          <w:szCs w:val="17"/>
          <w:lang w:eastAsia="sv-SE"/>
        </w:rPr>
        <w:fldChar w:fldCharType="end"/>
      </w:r>
    </w:p>
    <w:p w14:paraId="4D8596AD" w14:textId="77777777" w:rsidR="003207B2" w:rsidRPr="00CF4E74" w:rsidRDefault="003207B2" w:rsidP="00CF4E74">
      <w:pPr>
        <w:spacing w:after="0" w:line="240" w:lineRule="auto"/>
        <w:rPr>
          <w:rFonts w:ascii="Times New Roman" w:eastAsia="Times New Roman" w:hAnsi="Times New Roman" w:cs="Times New Roman"/>
          <w:sz w:val="24"/>
          <w:szCs w:val="24"/>
          <w:lang w:eastAsia="sv-SE"/>
        </w:rPr>
      </w:pPr>
    </w:p>
    <w:p w14:paraId="3D0FC5B6" w14:textId="557523A1" w:rsidR="00CF4E74" w:rsidRPr="00CF4E74" w:rsidRDefault="00CF4E74" w:rsidP="00CF4E74">
      <w:pPr>
        <w:spacing w:before="360" w:after="120" w:line="240" w:lineRule="auto"/>
        <w:outlineLvl w:val="1"/>
        <w:rPr>
          <w:rFonts w:ascii="Times New Roman" w:eastAsia="Times New Roman" w:hAnsi="Times New Roman" w:cs="Times New Roman"/>
          <w:b/>
          <w:bCs/>
          <w:sz w:val="36"/>
          <w:szCs w:val="36"/>
          <w:lang w:eastAsia="sv-SE"/>
        </w:rPr>
      </w:pPr>
      <w:r w:rsidRPr="00CF4E74">
        <w:rPr>
          <w:rFonts w:ascii="Arial" w:eastAsia="Times New Roman" w:hAnsi="Arial" w:cs="Arial"/>
          <w:color w:val="000000"/>
          <w:sz w:val="25"/>
          <w:szCs w:val="25"/>
          <w:lang w:eastAsia="sv-SE"/>
        </w:rPr>
        <w:t xml:space="preserve">13. </w:t>
      </w:r>
      <w:r w:rsidR="00455C71">
        <w:rPr>
          <w:rFonts w:ascii="Arial" w:eastAsia="Times New Roman" w:hAnsi="Arial" w:cs="Arial"/>
          <w:color w:val="000000"/>
          <w:sz w:val="25"/>
          <w:szCs w:val="25"/>
          <w:lang w:eastAsia="sv-SE"/>
        </w:rPr>
        <w:t>Management</w:t>
      </w:r>
    </w:p>
    <w:p w14:paraId="21209DB4" w14:textId="5EB3C260" w:rsidR="00CF4E74" w:rsidRPr="00CF4E74" w:rsidRDefault="001C5B0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 xml:space="preserve">See </w:t>
      </w:r>
      <w:r w:rsidR="00C33341">
        <w:rPr>
          <w:rFonts w:ascii="Arial" w:eastAsia="Times New Roman" w:hAnsi="Arial" w:cs="Arial"/>
          <w:color w:val="000000"/>
          <w:sz w:val="17"/>
          <w:szCs w:val="17"/>
          <w:lang w:eastAsia="sv-SE"/>
        </w:rPr>
        <w:t>article</w:t>
      </w:r>
      <w:r>
        <w:rPr>
          <w:rFonts w:ascii="Arial" w:eastAsia="Times New Roman" w:hAnsi="Arial" w:cs="Arial"/>
          <w:color w:val="000000"/>
          <w:sz w:val="17"/>
          <w:szCs w:val="17"/>
          <w:lang w:eastAsia="sv-SE"/>
        </w:rPr>
        <w:t xml:space="preserve"> 5 for support. If the open data needs to be manually </w:t>
      </w:r>
      <w:r w:rsidR="00462055">
        <w:rPr>
          <w:rFonts w:ascii="Arial" w:eastAsia="Times New Roman" w:hAnsi="Arial" w:cs="Arial"/>
          <w:color w:val="000000"/>
          <w:sz w:val="17"/>
          <w:szCs w:val="17"/>
          <w:lang w:eastAsia="sv-SE"/>
        </w:rPr>
        <w:t>updated,</w:t>
      </w:r>
      <w:r>
        <w:rPr>
          <w:rFonts w:ascii="Arial" w:eastAsia="Times New Roman" w:hAnsi="Arial" w:cs="Arial"/>
          <w:color w:val="000000"/>
          <w:sz w:val="17"/>
          <w:szCs w:val="17"/>
          <w:lang w:eastAsia="sv-SE"/>
        </w:rPr>
        <w:t xml:space="preserve"> you need resources for that as well.</w:t>
      </w:r>
    </w:p>
    <w:p w14:paraId="7B4EB9E9"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163F1057" w14:textId="7CBA3F14" w:rsidR="00CF4E74" w:rsidRPr="00CF4E74" w:rsidRDefault="001C5B0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bCs/>
          <w:color w:val="000000"/>
          <w:sz w:val="17"/>
          <w:szCs w:val="17"/>
          <w:lang w:eastAsia="sv-SE"/>
        </w:rPr>
        <w:t>W</w:t>
      </w:r>
      <w:r w:rsidR="001C6CBC">
        <w:rPr>
          <w:rFonts w:ascii="Arial" w:eastAsia="Times New Roman" w:hAnsi="Arial" w:cs="Arial"/>
          <w:b/>
          <w:bCs/>
          <w:color w:val="000000"/>
          <w:sz w:val="17"/>
          <w:szCs w:val="17"/>
          <w:lang w:eastAsia="sv-SE"/>
        </w:rPr>
        <w:t>ho</w:t>
      </w:r>
      <w:r>
        <w:rPr>
          <w:rFonts w:ascii="Arial" w:eastAsia="Times New Roman" w:hAnsi="Arial" w:cs="Arial"/>
          <w:b/>
          <w:bCs/>
          <w:color w:val="000000"/>
          <w:sz w:val="17"/>
          <w:szCs w:val="17"/>
          <w:lang w:eastAsia="sv-SE"/>
        </w:rPr>
        <w:t xml:space="preserve"> works with management? </w:t>
      </w:r>
      <w:r w:rsidRPr="001C5B06">
        <w:rPr>
          <w:rFonts w:ascii="Arial" w:eastAsia="Times New Roman" w:hAnsi="Arial" w:cs="Arial"/>
          <w:bCs/>
          <w:color w:val="000000"/>
          <w:sz w:val="17"/>
          <w:szCs w:val="17"/>
          <w:lang w:eastAsia="sv-SE"/>
        </w:rPr>
        <w:t>Names:</w:t>
      </w:r>
      <w:r w:rsidR="002E01F5">
        <w:rPr>
          <w:rFonts w:ascii="Arial" w:eastAsia="Times New Roman" w:hAnsi="Arial" w:cs="Arial"/>
          <w:color w:val="000000"/>
          <w:sz w:val="17"/>
          <w:szCs w:val="17"/>
          <w:lang w:eastAsia="sv-SE"/>
        </w:rPr>
        <w:t xml:space="preserve"> </w:t>
      </w:r>
      <w:r w:rsidR="002E01F5">
        <w:rPr>
          <w:rFonts w:ascii="Arial" w:eastAsia="Times New Roman" w:hAnsi="Arial" w:cs="Arial"/>
          <w:color w:val="000000"/>
          <w:sz w:val="17"/>
          <w:szCs w:val="17"/>
          <w:lang w:eastAsia="sv-SE"/>
        </w:rPr>
        <w:fldChar w:fldCharType="begin">
          <w:ffData>
            <w:name w:val="Text20"/>
            <w:enabled/>
            <w:calcOnExit w:val="0"/>
            <w:textInput/>
          </w:ffData>
        </w:fldChar>
      </w:r>
      <w:bookmarkStart w:id="29" w:name="Text20"/>
      <w:r w:rsidR="002E01F5">
        <w:rPr>
          <w:rFonts w:ascii="Arial" w:eastAsia="Times New Roman" w:hAnsi="Arial" w:cs="Arial"/>
          <w:color w:val="000000"/>
          <w:sz w:val="17"/>
          <w:szCs w:val="17"/>
          <w:lang w:eastAsia="sv-SE"/>
        </w:rPr>
        <w:instrText xml:space="preserve"> FORMTEXT </w:instrText>
      </w:r>
      <w:r w:rsidR="002E01F5">
        <w:rPr>
          <w:rFonts w:ascii="Arial" w:eastAsia="Times New Roman" w:hAnsi="Arial" w:cs="Arial"/>
          <w:color w:val="000000"/>
          <w:sz w:val="17"/>
          <w:szCs w:val="17"/>
          <w:lang w:eastAsia="sv-SE"/>
        </w:rPr>
      </w:r>
      <w:r w:rsidR="002E01F5">
        <w:rPr>
          <w:rFonts w:ascii="Arial" w:eastAsia="Times New Roman" w:hAnsi="Arial" w:cs="Arial"/>
          <w:color w:val="000000"/>
          <w:sz w:val="17"/>
          <w:szCs w:val="17"/>
          <w:lang w:eastAsia="sv-SE"/>
        </w:rPr>
        <w:fldChar w:fldCharType="separate"/>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noProof/>
          <w:color w:val="000000"/>
          <w:sz w:val="17"/>
          <w:szCs w:val="17"/>
          <w:lang w:eastAsia="sv-SE"/>
        </w:rPr>
        <w:t> </w:t>
      </w:r>
      <w:r w:rsidR="002E01F5">
        <w:rPr>
          <w:rFonts w:ascii="Arial" w:eastAsia="Times New Roman" w:hAnsi="Arial" w:cs="Arial"/>
          <w:color w:val="000000"/>
          <w:sz w:val="17"/>
          <w:szCs w:val="17"/>
          <w:lang w:eastAsia="sv-SE"/>
        </w:rPr>
        <w:fldChar w:fldCharType="end"/>
      </w:r>
      <w:bookmarkEnd w:id="29"/>
    </w:p>
    <w:p w14:paraId="0C629447" w14:textId="77777777" w:rsidR="00CF4E74" w:rsidRDefault="00CF4E74"/>
    <w:sectPr w:rsidR="00CF4E74" w:rsidSect="009E3CFB">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3595D" w14:textId="77777777" w:rsidR="000F0395" w:rsidRDefault="000F0395" w:rsidP="00CF4E74">
      <w:pPr>
        <w:spacing w:after="0" w:line="240" w:lineRule="auto"/>
      </w:pPr>
      <w:r>
        <w:separator/>
      </w:r>
    </w:p>
  </w:endnote>
  <w:endnote w:type="continuationSeparator" w:id="0">
    <w:p w14:paraId="198CE25F" w14:textId="77777777" w:rsidR="000F0395" w:rsidRDefault="000F0395"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4D039" w14:textId="77777777" w:rsidR="000F0395" w:rsidRDefault="000F0395" w:rsidP="00CF4E74">
      <w:pPr>
        <w:spacing w:after="0" w:line="240" w:lineRule="auto"/>
      </w:pPr>
      <w:r>
        <w:separator/>
      </w:r>
    </w:p>
  </w:footnote>
  <w:footnote w:type="continuationSeparator" w:id="0">
    <w:p w14:paraId="000EB4E0" w14:textId="77777777" w:rsidR="000F0395" w:rsidRDefault="000F0395" w:rsidP="00CF4E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37809" w14:textId="77777777" w:rsidR="001D4903" w:rsidRDefault="001D4903">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1D4903" w:rsidRDefault="001D490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170FA"/>
    <w:rsid w:val="0006714E"/>
    <w:rsid w:val="00085408"/>
    <w:rsid w:val="000A1CB4"/>
    <w:rsid w:val="000D00E0"/>
    <w:rsid w:val="000D13D3"/>
    <w:rsid w:val="000F0395"/>
    <w:rsid w:val="000F5287"/>
    <w:rsid w:val="00100124"/>
    <w:rsid w:val="001249B1"/>
    <w:rsid w:val="0016241F"/>
    <w:rsid w:val="00181D37"/>
    <w:rsid w:val="001C5B06"/>
    <w:rsid w:val="001C6CBC"/>
    <w:rsid w:val="001D4903"/>
    <w:rsid w:val="001F40C6"/>
    <w:rsid w:val="00212599"/>
    <w:rsid w:val="002630E6"/>
    <w:rsid w:val="002906C5"/>
    <w:rsid w:val="00293219"/>
    <w:rsid w:val="00293B66"/>
    <w:rsid w:val="002A7E05"/>
    <w:rsid w:val="002B444E"/>
    <w:rsid w:val="002B57B4"/>
    <w:rsid w:val="002C1EBF"/>
    <w:rsid w:val="002C2462"/>
    <w:rsid w:val="002D4469"/>
    <w:rsid w:val="002E01F5"/>
    <w:rsid w:val="003207B2"/>
    <w:rsid w:val="003874A9"/>
    <w:rsid w:val="003F711F"/>
    <w:rsid w:val="00430DAB"/>
    <w:rsid w:val="00455C71"/>
    <w:rsid w:val="00456F38"/>
    <w:rsid w:val="00462055"/>
    <w:rsid w:val="00481373"/>
    <w:rsid w:val="004B159F"/>
    <w:rsid w:val="004B4626"/>
    <w:rsid w:val="004B7E96"/>
    <w:rsid w:val="005035C9"/>
    <w:rsid w:val="00504AEC"/>
    <w:rsid w:val="005279C7"/>
    <w:rsid w:val="00542A3D"/>
    <w:rsid w:val="00564AAC"/>
    <w:rsid w:val="00587990"/>
    <w:rsid w:val="00593A4F"/>
    <w:rsid w:val="005B4B26"/>
    <w:rsid w:val="005C6204"/>
    <w:rsid w:val="005D12F8"/>
    <w:rsid w:val="00601C5B"/>
    <w:rsid w:val="00614FD5"/>
    <w:rsid w:val="00630D29"/>
    <w:rsid w:val="00655879"/>
    <w:rsid w:val="00687AA3"/>
    <w:rsid w:val="007052FB"/>
    <w:rsid w:val="007220FD"/>
    <w:rsid w:val="007310F1"/>
    <w:rsid w:val="0074484E"/>
    <w:rsid w:val="00752670"/>
    <w:rsid w:val="007B14C1"/>
    <w:rsid w:val="007B1AFD"/>
    <w:rsid w:val="007D7272"/>
    <w:rsid w:val="00817386"/>
    <w:rsid w:val="00832F89"/>
    <w:rsid w:val="0085739B"/>
    <w:rsid w:val="00857520"/>
    <w:rsid w:val="008833B4"/>
    <w:rsid w:val="008C0FCA"/>
    <w:rsid w:val="008E1B0C"/>
    <w:rsid w:val="008E6597"/>
    <w:rsid w:val="008F1853"/>
    <w:rsid w:val="00917876"/>
    <w:rsid w:val="0096661B"/>
    <w:rsid w:val="009A4A39"/>
    <w:rsid w:val="009C50D6"/>
    <w:rsid w:val="009E0120"/>
    <w:rsid w:val="009E3CFB"/>
    <w:rsid w:val="009F0137"/>
    <w:rsid w:val="00A2358A"/>
    <w:rsid w:val="00A45043"/>
    <w:rsid w:val="00A850AB"/>
    <w:rsid w:val="00AD0D73"/>
    <w:rsid w:val="00AE6C64"/>
    <w:rsid w:val="00AF05BF"/>
    <w:rsid w:val="00B04301"/>
    <w:rsid w:val="00B45ACB"/>
    <w:rsid w:val="00B93A00"/>
    <w:rsid w:val="00B95CCE"/>
    <w:rsid w:val="00BA0726"/>
    <w:rsid w:val="00BA6B02"/>
    <w:rsid w:val="00BD3B25"/>
    <w:rsid w:val="00C14230"/>
    <w:rsid w:val="00C33341"/>
    <w:rsid w:val="00C3622C"/>
    <w:rsid w:val="00CB01DC"/>
    <w:rsid w:val="00CC027B"/>
    <w:rsid w:val="00CF4E74"/>
    <w:rsid w:val="00D31D5A"/>
    <w:rsid w:val="00D60CD0"/>
    <w:rsid w:val="00D7439D"/>
    <w:rsid w:val="00D84954"/>
    <w:rsid w:val="00DA78A6"/>
    <w:rsid w:val="00DB4CD1"/>
    <w:rsid w:val="00DD4FA2"/>
    <w:rsid w:val="00E00028"/>
    <w:rsid w:val="00E261D4"/>
    <w:rsid w:val="00E42749"/>
    <w:rsid w:val="00E61BDC"/>
    <w:rsid w:val="00E9644E"/>
    <w:rsid w:val="00EF260D"/>
    <w:rsid w:val="00F16DA3"/>
    <w:rsid w:val="00F415D3"/>
    <w:rsid w:val="00F53E8A"/>
    <w:rsid w:val="00F865B0"/>
    <w:rsid w:val="00F86F71"/>
    <w:rsid w:val="00FB1E55"/>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5B4B26"/>
    <w:rPr>
      <w:sz w:val="18"/>
      <w:szCs w:val="18"/>
    </w:rPr>
  </w:style>
  <w:style w:type="paragraph" w:styleId="Kommentarer">
    <w:name w:val="annotation text"/>
    <w:basedOn w:val="Normal"/>
    <w:link w:val="KommentarerChar"/>
    <w:uiPriority w:val="99"/>
    <w:semiHidden/>
    <w:unhideWhenUsed/>
    <w:rsid w:val="005B4B26"/>
    <w:pPr>
      <w:spacing w:line="240" w:lineRule="auto"/>
    </w:pPr>
    <w:rPr>
      <w:sz w:val="24"/>
      <w:szCs w:val="24"/>
    </w:rPr>
  </w:style>
  <w:style w:type="character" w:customStyle="1" w:styleId="KommentarerChar">
    <w:name w:val="Kommentarer Char"/>
    <w:basedOn w:val="Standardstycketeckensnitt"/>
    <w:link w:val="Kommentarer"/>
    <w:uiPriority w:val="99"/>
    <w:semiHidden/>
    <w:rsid w:val="005B4B26"/>
    <w:rPr>
      <w:sz w:val="24"/>
      <w:szCs w:val="24"/>
      <w:lang w:val="en-GB"/>
    </w:rPr>
  </w:style>
  <w:style w:type="paragraph" w:styleId="Kommentarsmne">
    <w:name w:val="annotation subject"/>
    <w:basedOn w:val="Kommentarer"/>
    <w:next w:val="Kommentarer"/>
    <w:link w:val="KommentarsmneChar"/>
    <w:uiPriority w:val="99"/>
    <w:semiHidden/>
    <w:unhideWhenUsed/>
    <w:rsid w:val="005B4B26"/>
    <w:rPr>
      <w:b/>
      <w:bCs/>
      <w:sz w:val="20"/>
      <w:szCs w:val="20"/>
    </w:rPr>
  </w:style>
  <w:style w:type="character" w:customStyle="1" w:styleId="KommentarsmneChar">
    <w:name w:val="Kommentarsämne Char"/>
    <w:basedOn w:val="KommentarerChar"/>
    <w:link w:val="Kommentarsmne"/>
    <w:uiPriority w:val="99"/>
    <w:semiHidden/>
    <w:rsid w:val="005B4B26"/>
    <w:rPr>
      <w:b/>
      <w:bCs/>
      <w:sz w:val="20"/>
      <w:szCs w:val="20"/>
      <w:lang w:val="en-GB"/>
    </w:rPr>
  </w:style>
  <w:style w:type="paragraph" w:styleId="Revision">
    <w:name w:val="Revision"/>
    <w:hidden/>
    <w:uiPriority w:val="99"/>
    <w:semiHidden/>
    <w:rsid w:val="0081738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dareutnyttjande.se/juridik-och-rekommendationer/tillgangligorande-pa-natet-huvudalternativet/vilka-informationsresurser-bor-finnas-tillgangliga/myndighetens-villkor-for-vidareutnyttjande-etc/" TargetMode="External"/><Relationship Id="rId12" Type="http://schemas.openxmlformats.org/officeDocument/2006/relationships/hyperlink" Target="mailto:serviceutveckling@kom.goteborg.se" TargetMode="External"/><Relationship Id="rId13" Type="http://schemas.openxmlformats.org/officeDocument/2006/relationships/hyperlink" Target="http://vidareutnyttjande.se/" TargetMode="External"/><Relationship Id="rId14" Type="http://schemas.openxmlformats.org/officeDocument/2006/relationships/hyperlink" Target="https://intranat.goteborg.se/wps/portal/int/helastaden/ssb/start/Informationss%C3%A4kerhet/Styr--och-st%C3%B6ddokument/!ut/p/z1/nYxBCsIwFETP4gky-bZRl4mmaVrhY6Go2UhWUrCtC_H81p3dlODALAbeGxHERYQhvrt7fHXjEB_TvgZ128jMO8qoYlspaOtzFOURXEtxngPQSk4lbop9SbUlEVJ8MjhtjdTgnQO84fbgXU5wMs3HLBqmIbMGHNM__u9Tmr8AhOX7Z99-s_oA4_9nuQ!!/dz/d5/L2dBISEvZ0FBIS9nQSEh/"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dareutnyttjande.se/" TargetMode="External"/><Relationship Id="rId9" Type="http://schemas.openxmlformats.org/officeDocument/2006/relationships/hyperlink" Target="http://www.naturvardsverket.se/Stod-i-miljoarbetet/Vagledningar/Oppna-data/" TargetMode="External"/><Relationship Id="rId10" Type="http://schemas.openxmlformats.org/officeDocument/2006/relationships/hyperlink" Target="mailto:serviceutveckling@kom.goteborg.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6C8AD1-FD80-F443-94E4-1A8EA6DD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2108</Words>
  <Characters>10435</Characters>
  <Application>Microsoft Macintosh Word</Application>
  <DocSecurity>0</DocSecurity>
  <Lines>267</Lines>
  <Paragraphs>167</Paragraphs>
  <ScaleCrop>false</ScaleCrop>
  <HeadingPairs>
    <vt:vector size="2" baseType="variant">
      <vt:variant>
        <vt:lpstr>Titel</vt:lpstr>
      </vt:variant>
      <vt:variant>
        <vt:i4>1</vt:i4>
      </vt:variant>
    </vt:vector>
  </HeadingPairs>
  <TitlesOfParts>
    <vt:vector size="1" baseType="lpstr">
      <vt:lpstr/>
    </vt:vector>
  </TitlesOfParts>
  <Manager/>
  <Company>Göteborgs stad, City of Gothenburg</Company>
  <LinksUpToDate>false</LinksUpToDate>
  <CharactersWithSpaces>12376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operations and publication of open data</dc:title>
  <dc:subject>Open data</dc:subject>
  <dc:creator>kimlan0824, Björn Hagström</dc:creator>
  <cp:keywords/>
  <dc:description>This checklist was created in order to help the City of Gothenburg when creating open data. The goal was to make sure the most important steps were taken.</dc:description>
  <cp:lastModifiedBy>Björn Hagström</cp:lastModifiedBy>
  <cp:revision>7</cp:revision>
  <dcterms:created xsi:type="dcterms:W3CDTF">2017-02-09T13:11:00Z</dcterms:created>
  <dcterms:modified xsi:type="dcterms:W3CDTF">2017-02-10T15:51:00Z</dcterms:modified>
  <cp:category/>
</cp:coreProperties>
</file>