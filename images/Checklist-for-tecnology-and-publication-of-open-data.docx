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859062" w14:textId="6B7E6BB9" w:rsidR="00CF4E74" w:rsidRPr="00CF4E74" w:rsidRDefault="00673EB3" w:rsidP="00CF4E74">
      <w:pPr>
        <w:spacing w:before="400" w:after="120" w:line="240" w:lineRule="auto"/>
        <w:outlineLvl w:val="0"/>
        <w:rPr>
          <w:rFonts w:ascii="Times New Roman" w:eastAsia="Times New Roman" w:hAnsi="Times New Roman" w:cs="Times New Roman"/>
          <w:b/>
          <w:bCs/>
          <w:kern w:val="36"/>
          <w:sz w:val="48"/>
          <w:szCs w:val="48"/>
          <w:lang w:eastAsia="sv-SE"/>
        </w:rPr>
      </w:pPr>
      <w:r>
        <w:rPr>
          <w:rFonts w:ascii="Arial" w:eastAsia="Times New Roman" w:hAnsi="Arial" w:cs="Arial"/>
          <w:color w:val="000000"/>
          <w:kern w:val="36"/>
          <w:sz w:val="31"/>
          <w:szCs w:val="31"/>
          <w:lang w:eastAsia="sv-SE"/>
        </w:rPr>
        <w:t>Checklist</w:t>
      </w:r>
      <w:r w:rsidR="00CF4E74" w:rsidRPr="00CF4E74">
        <w:rPr>
          <w:rFonts w:ascii="Arial" w:eastAsia="Times New Roman" w:hAnsi="Arial" w:cs="Arial"/>
          <w:color w:val="000000"/>
          <w:kern w:val="36"/>
          <w:sz w:val="31"/>
          <w:szCs w:val="31"/>
          <w:lang w:eastAsia="sv-SE"/>
        </w:rPr>
        <w:t xml:space="preserve"> </w:t>
      </w:r>
      <w:r>
        <w:rPr>
          <w:rFonts w:ascii="Arial" w:eastAsia="Times New Roman" w:hAnsi="Arial" w:cs="Arial"/>
          <w:color w:val="000000"/>
          <w:kern w:val="36"/>
          <w:sz w:val="31"/>
          <w:szCs w:val="31"/>
          <w:lang w:eastAsia="sv-SE"/>
        </w:rPr>
        <w:t xml:space="preserve">for technology and </w:t>
      </w:r>
      <w:commentRangeStart w:id="0"/>
      <w:r>
        <w:rPr>
          <w:rFonts w:ascii="Arial" w:eastAsia="Times New Roman" w:hAnsi="Arial" w:cs="Arial"/>
          <w:color w:val="000000"/>
          <w:kern w:val="36"/>
          <w:sz w:val="31"/>
          <w:szCs w:val="31"/>
          <w:lang w:eastAsia="sv-SE"/>
        </w:rPr>
        <w:t>publi</w:t>
      </w:r>
      <w:ins w:id="1" w:author="Gustav Johansson" w:date="2017-02-09T18:34:00Z">
        <w:r w:rsidR="00CB7EF4">
          <w:rPr>
            <w:rFonts w:ascii="Arial" w:eastAsia="Times New Roman" w:hAnsi="Arial" w:cs="Arial"/>
            <w:color w:val="000000"/>
            <w:kern w:val="36"/>
            <w:sz w:val="31"/>
            <w:szCs w:val="31"/>
            <w:lang w:eastAsia="sv-SE"/>
          </w:rPr>
          <w:t>cation</w:t>
        </w:r>
      </w:ins>
      <w:del w:id="2" w:author="Gustav Johansson" w:date="2017-02-09T18:34:00Z">
        <w:r w:rsidDel="00CB7EF4">
          <w:rPr>
            <w:rFonts w:ascii="Arial" w:eastAsia="Times New Roman" w:hAnsi="Arial" w:cs="Arial"/>
            <w:color w:val="000000"/>
            <w:kern w:val="36"/>
            <w:sz w:val="31"/>
            <w:szCs w:val="31"/>
            <w:lang w:eastAsia="sv-SE"/>
          </w:rPr>
          <w:delText>cising</w:delText>
        </w:r>
      </w:del>
      <w:r>
        <w:rPr>
          <w:rFonts w:ascii="Arial" w:eastAsia="Times New Roman" w:hAnsi="Arial" w:cs="Arial"/>
          <w:color w:val="000000"/>
          <w:kern w:val="36"/>
          <w:sz w:val="31"/>
          <w:szCs w:val="31"/>
          <w:lang w:eastAsia="sv-SE"/>
        </w:rPr>
        <w:t xml:space="preserve"> </w:t>
      </w:r>
      <w:commentRangeEnd w:id="0"/>
      <w:r w:rsidR="00904F83">
        <w:rPr>
          <w:rStyle w:val="Kommentarsreferens"/>
        </w:rPr>
        <w:commentReference w:id="0"/>
      </w:r>
      <w:r>
        <w:rPr>
          <w:rFonts w:ascii="Arial" w:eastAsia="Times New Roman" w:hAnsi="Arial" w:cs="Arial"/>
          <w:color w:val="000000"/>
          <w:kern w:val="36"/>
          <w:sz w:val="31"/>
          <w:szCs w:val="31"/>
          <w:lang w:eastAsia="sv-SE"/>
        </w:rPr>
        <w:t>of open data</w:t>
      </w:r>
      <w:r w:rsidR="00CF4E74" w:rsidRPr="00CF4E74">
        <w:rPr>
          <w:rFonts w:ascii="Arial" w:eastAsia="Times New Roman" w:hAnsi="Arial" w:cs="Arial"/>
          <w:color w:val="000000"/>
          <w:kern w:val="36"/>
          <w:sz w:val="31"/>
          <w:szCs w:val="31"/>
          <w:lang w:eastAsia="sv-SE"/>
        </w:rPr>
        <w:br/>
      </w:r>
      <w:r w:rsidR="00DD5CBC">
        <w:rPr>
          <w:rFonts w:ascii="Arial" w:eastAsia="Times New Roman" w:hAnsi="Arial" w:cs="Arial"/>
          <w:color w:val="000000"/>
          <w:kern w:val="36"/>
          <w:sz w:val="14"/>
          <w:szCs w:val="14"/>
          <w:lang w:eastAsia="sv-SE"/>
        </w:rPr>
        <w:t>Version 1.0</w:t>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lang w:eastAsia="sv-SE"/>
        </w:rPr>
        <w:tab/>
      </w:r>
      <w:r w:rsidR="00CF4E74" w:rsidRPr="00CF4E74">
        <w:rPr>
          <w:rFonts w:ascii="Arial" w:eastAsia="Times New Roman" w:hAnsi="Arial" w:cs="Arial"/>
          <w:color w:val="000000"/>
          <w:kern w:val="36"/>
          <w:sz w:val="14"/>
          <w:szCs w:val="14"/>
          <w:lang w:eastAsia="sv-SE"/>
        </w:rPr>
        <w:t>2017-01-</w:t>
      </w:r>
      <w:r w:rsidR="009E0120">
        <w:rPr>
          <w:rFonts w:ascii="Arial" w:eastAsia="Times New Roman" w:hAnsi="Arial" w:cs="Arial"/>
          <w:color w:val="000000"/>
          <w:kern w:val="36"/>
          <w:sz w:val="14"/>
          <w:szCs w:val="14"/>
          <w:lang w:eastAsia="sv-SE"/>
        </w:rPr>
        <w:t>30</w:t>
      </w:r>
    </w:p>
    <w:p w14:paraId="5B00F0E4" w14:textId="61CAFCB5" w:rsidR="002630E6" w:rsidRDefault="00673EB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color w:val="000000"/>
          <w:sz w:val="17"/>
          <w:szCs w:val="17"/>
          <w:lang w:eastAsia="sv-SE"/>
        </w:rPr>
        <w:t>Date</w:t>
      </w:r>
      <w:r w:rsidR="00CF4E74" w:rsidRPr="00CF4E74">
        <w:rPr>
          <w:rFonts w:ascii="Arial" w:eastAsia="Times New Roman" w:hAnsi="Arial" w:cs="Arial"/>
          <w:color w:val="000000"/>
          <w:sz w:val="17"/>
          <w:szCs w:val="17"/>
          <w:lang w:eastAsia="sv-SE"/>
        </w:rPr>
        <w:t xml:space="preserve">: </w:t>
      </w:r>
    </w:p>
    <w:p w14:paraId="4E264D3E"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1"/>
            <w:enabled/>
            <w:calcOnExit w:val="0"/>
            <w:textInput/>
          </w:ffData>
        </w:fldChar>
      </w:r>
      <w:bookmarkStart w:id="3" w:name="Text1"/>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t> </w:t>
      </w:r>
      <w:r>
        <w:rPr>
          <w:rFonts w:ascii="Arial" w:eastAsia="Times New Roman" w:hAnsi="Arial" w:cs="Arial"/>
          <w:color w:val="000000"/>
          <w:sz w:val="17"/>
          <w:szCs w:val="17"/>
          <w:lang w:eastAsia="sv-SE"/>
        </w:rPr>
        <w:fldChar w:fldCharType="end"/>
      </w:r>
      <w:bookmarkEnd w:id="3"/>
    </w:p>
    <w:p w14:paraId="2E6E2B60" w14:textId="18981CD9" w:rsidR="002630E6" w:rsidRDefault="00673EB3" w:rsidP="00CF4E74">
      <w:pPr>
        <w:spacing w:after="0" w:line="240" w:lineRule="auto"/>
        <w:rPr>
          <w:rFonts w:ascii="Arial" w:eastAsia="Times New Roman" w:hAnsi="Arial" w:cs="Arial"/>
          <w:color w:val="000000"/>
          <w:sz w:val="17"/>
          <w:szCs w:val="17"/>
          <w:lang w:eastAsia="sv-SE"/>
        </w:rPr>
      </w:pPr>
      <w:r>
        <w:rPr>
          <w:rFonts w:ascii="Arial" w:eastAsia="Times New Roman" w:hAnsi="Arial" w:cs="Arial"/>
          <w:b/>
          <w:color w:val="000000"/>
          <w:sz w:val="17"/>
          <w:szCs w:val="17"/>
          <w:lang w:eastAsia="sv-SE"/>
        </w:rPr>
        <w:t xml:space="preserve">The checklist </w:t>
      </w:r>
      <w:r w:rsidR="004573D3">
        <w:rPr>
          <w:rFonts w:ascii="Arial" w:eastAsia="Times New Roman" w:hAnsi="Arial" w:cs="Arial"/>
          <w:b/>
          <w:color w:val="000000"/>
          <w:sz w:val="17"/>
          <w:szCs w:val="17"/>
          <w:lang w:eastAsia="sv-SE"/>
        </w:rPr>
        <w:t>regards the overall set of data</w:t>
      </w:r>
      <w:r w:rsidR="00CF4E74" w:rsidRPr="00D31D5A">
        <w:rPr>
          <w:rFonts w:ascii="Arial" w:eastAsia="Times New Roman" w:hAnsi="Arial" w:cs="Arial"/>
          <w:b/>
          <w:color w:val="000000"/>
          <w:sz w:val="17"/>
          <w:szCs w:val="17"/>
          <w:lang w:eastAsia="sv-SE"/>
        </w:rPr>
        <w:t xml:space="preserve"> </w:t>
      </w:r>
      <w:r w:rsidR="00CF4E74" w:rsidRPr="00CF4E74">
        <w:rPr>
          <w:rFonts w:ascii="Arial" w:eastAsia="Times New Roman" w:hAnsi="Arial" w:cs="Arial"/>
          <w:color w:val="000000"/>
          <w:sz w:val="17"/>
          <w:szCs w:val="17"/>
          <w:lang w:eastAsia="sv-SE"/>
        </w:rPr>
        <w:t>(</w:t>
      </w:r>
      <w:r w:rsidR="004573D3">
        <w:rPr>
          <w:rFonts w:ascii="Arial" w:eastAsia="Times New Roman" w:hAnsi="Arial" w:cs="Arial"/>
          <w:color w:val="000000"/>
          <w:sz w:val="17"/>
          <w:szCs w:val="17"/>
          <w:lang w:eastAsia="sv-SE"/>
        </w:rPr>
        <w:t>remember that an overall set of data could be opened in different steps of sophistication for example both as quality secured data and as a report, this is often good):</w:t>
      </w:r>
      <w:r w:rsidR="00CF4E74" w:rsidRPr="00CF4E74">
        <w:rPr>
          <w:rFonts w:ascii="Arial" w:eastAsia="Times New Roman" w:hAnsi="Arial" w:cs="Arial"/>
          <w:color w:val="000000"/>
          <w:sz w:val="17"/>
          <w:szCs w:val="17"/>
          <w:lang w:eastAsia="sv-SE"/>
        </w:rPr>
        <w:t xml:space="preserve"> </w:t>
      </w:r>
    </w:p>
    <w:p w14:paraId="5382D246" w14:textId="77777777" w:rsidR="00CF4E74" w:rsidRPr="00CF4E74" w:rsidRDefault="002630E6"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fldChar w:fldCharType="begin">
          <w:ffData>
            <w:name w:val="Text3"/>
            <w:enabled/>
            <w:calcOnExit w:val="0"/>
            <w:textInput/>
          </w:ffData>
        </w:fldChar>
      </w:r>
      <w:bookmarkStart w:id="4" w:name="Text3"/>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4"/>
    </w:p>
    <w:p w14:paraId="5CC99D72" w14:textId="11C0B6C5" w:rsidR="002630E6" w:rsidRDefault="004573D3"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The overall set of data exist in:</w:t>
      </w:r>
      <w:r w:rsidR="00CF4E74" w:rsidRPr="00D31D5A">
        <w:rPr>
          <w:rFonts w:ascii="Arial" w:eastAsia="Times New Roman" w:hAnsi="Arial" w:cs="Arial"/>
          <w:b/>
          <w:color w:val="000000"/>
          <w:sz w:val="17"/>
          <w:szCs w:val="17"/>
          <w:lang w:eastAsia="sv-SE"/>
        </w:rPr>
        <w:t xml:space="preserve"> </w:t>
      </w:r>
    </w:p>
    <w:p w14:paraId="3DAA0C56" w14:textId="77777777" w:rsidR="00CF4E74" w:rsidRPr="00D31D5A" w:rsidRDefault="002630E6"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4"/>
            <w:enabled/>
            <w:calcOnExit w:val="0"/>
            <w:textInput/>
          </w:ffData>
        </w:fldChar>
      </w:r>
      <w:bookmarkStart w:id="5" w:name="Text4"/>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5"/>
    </w:p>
    <w:p w14:paraId="3FA804A0" w14:textId="63F49EC3" w:rsidR="00D31D5A" w:rsidRDefault="004573D3" w:rsidP="00D31D5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Participants</w:t>
      </w:r>
      <w:r w:rsidR="00D31D5A" w:rsidRPr="00D31D5A">
        <w:rPr>
          <w:rFonts w:ascii="Arial" w:eastAsia="Times New Roman" w:hAnsi="Arial" w:cs="Arial"/>
          <w:b/>
          <w:color w:val="000000"/>
          <w:sz w:val="17"/>
          <w:szCs w:val="17"/>
          <w:lang w:eastAsia="sv-SE"/>
        </w:rPr>
        <w:t xml:space="preserve">: </w:t>
      </w:r>
    </w:p>
    <w:p w14:paraId="2BC64F9C" w14:textId="338C8F69" w:rsidR="002630E6" w:rsidRDefault="002630E6" w:rsidP="00D31D5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5"/>
            <w:enabled/>
            <w:calcOnExit w:val="0"/>
            <w:textInput/>
          </w:ffData>
        </w:fldChar>
      </w:r>
      <w:bookmarkStart w:id="6" w:name="Text5"/>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sidR="004573D3">
        <w:rPr>
          <w:rFonts w:ascii="Arial" w:eastAsia="Times New Roman" w:hAnsi="Arial" w:cs="Arial"/>
          <w:b/>
          <w:noProof/>
          <w:color w:val="000000"/>
          <w:sz w:val="17"/>
          <w:szCs w:val="17"/>
          <w:lang w:eastAsia="sv-SE"/>
        </w:rPr>
        <w:t>[Name, roll</w:t>
      </w:r>
      <w:r w:rsidRPr="002630E6">
        <w:rPr>
          <w:rFonts w:ascii="Arial" w:eastAsia="Times New Roman" w:hAnsi="Arial" w:cs="Arial"/>
          <w:b/>
          <w:noProof/>
          <w:color w:val="000000"/>
          <w:sz w:val="17"/>
          <w:szCs w:val="17"/>
          <w:lang w:eastAsia="sv-SE"/>
        </w:rPr>
        <w:t>/titel]</w:t>
      </w:r>
      <w:r>
        <w:rPr>
          <w:rFonts w:ascii="Arial" w:eastAsia="Times New Roman" w:hAnsi="Arial" w:cs="Arial"/>
          <w:b/>
          <w:color w:val="000000"/>
          <w:sz w:val="17"/>
          <w:szCs w:val="17"/>
          <w:lang w:eastAsia="sv-SE"/>
        </w:rPr>
        <w:fldChar w:fldCharType="end"/>
      </w:r>
      <w:bookmarkEnd w:id="6"/>
    </w:p>
    <w:p w14:paraId="71E8D335" w14:textId="0B537AA0" w:rsidR="00D31D5A" w:rsidRPr="0005116A" w:rsidRDefault="004573D3" w:rsidP="00CF4E74">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Contact person in the operation:</w:t>
      </w:r>
    </w:p>
    <w:p w14:paraId="07F0177A" w14:textId="51431EBF" w:rsidR="0005116A" w:rsidRPr="00CF4E74" w:rsidRDefault="0005116A" w:rsidP="00CF4E74">
      <w:pPr>
        <w:spacing w:after="0" w:line="240" w:lineRule="auto"/>
        <w:rPr>
          <w:rFonts w:ascii="Times New Roman" w:eastAsia="Times New Roman" w:hAnsi="Times New Roman" w:cs="Times New Roman"/>
          <w:sz w:val="24"/>
          <w:szCs w:val="24"/>
          <w:lang w:eastAsia="sv-SE"/>
        </w:rPr>
      </w:pPr>
      <w:r>
        <w:rPr>
          <w:rFonts w:ascii="Arial" w:eastAsia="Times New Roman" w:hAnsi="Arial" w:cs="Arial"/>
          <w:b/>
          <w:color w:val="000000"/>
          <w:sz w:val="17"/>
          <w:szCs w:val="17"/>
          <w:lang w:eastAsia="sv-SE"/>
        </w:rPr>
        <w:fldChar w:fldCharType="begin">
          <w:ffData>
            <w:name w:val=""/>
            <w:enabled/>
            <w:calcOnExit w:val="0"/>
            <w:textInput>
              <w:default w:val="[Namn, tfn, e-post]"/>
            </w:textInput>
          </w:ffData>
        </w:fldChar>
      </w:r>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sidR="004573D3">
        <w:rPr>
          <w:rFonts w:ascii="Arial" w:eastAsia="Times New Roman" w:hAnsi="Arial" w:cs="Arial"/>
          <w:b/>
          <w:noProof/>
          <w:color w:val="000000"/>
          <w:sz w:val="17"/>
          <w:szCs w:val="17"/>
          <w:lang w:eastAsia="sv-SE"/>
        </w:rPr>
        <w:t>[Name, telephone number, e-mail</w:t>
      </w:r>
      <w:r>
        <w:rPr>
          <w:rFonts w:ascii="Arial" w:eastAsia="Times New Roman" w:hAnsi="Arial" w:cs="Arial"/>
          <w:b/>
          <w:noProof/>
          <w:color w:val="000000"/>
          <w:sz w:val="17"/>
          <w:szCs w:val="17"/>
          <w:lang w:eastAsia="sv-SE"/>
        </w:rPr>
        <w:t>]</w:t>
      </w:r>
      <w:r>
        <w:rPr>
          <w:rFonts w:ascii="Arial" w:eastAsia="Times New Roman" w:hAnsi="Arial" w:cs="Arial"/>
          <w:b/>
          <w:color w:val="000000"/>
          <w:sz w:val="17"/>
          <w:szCs w:val="17"/>
          <w:lang w:eastAsia="sv-SE"/>
        </w:rPr>
        <w:fldChar w:fldCharType="end"/>
      </w:r>
    </w:p>
    <w:p w14:paraId="6AA21FDB" w14:textId="77777777" w:rsidR="00CF4E74" w:rsidRPr="00CF4E74" w:rsidRDefault="00CF4E74" w:rsidP="00CF4E74">
      <w:pPr>
        <w:spacing w:after="0" w:line="240" w:lineRule="auto"/>
        <w:rPr>
          <w:rFonts w:ascii="Times New Roman" w:eastAsia="Times New Roman" w:hAnsi="Times New Roman" w:cs="Times New Roman"/>
          <w:sz w:val="24"/>
          <w:szCs w:val="24"/>
          <w:lang w:eastAsia="sv-SE"/>
        </w:rPr>
      </w:pPr>
    </w:p>
    <w:p w14:paraId="3A82DEDE" w14:textId="121FDE96" w:rsidR="0005116A" w:rsidRPr="0005116A" w:rsidRDefault="00513708" w:rsidP="0005116A">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The target group for this checklist is primarily service providers, intra-service or the participants that is managing the technical management of the system that keeps the set of data today. Before </w:t>
      </w:r>
      <w:r w:rsidR="00EF6944">
        <w:rPr>
          <w:rFonts w:ascii="Arial" w:eastAsia="Times New Roman" w:hAnsi="Arial" w:cs="Arial"/>
          <w:color w:val="000000"/>
          <w:sz w:val="17"/>
          <w:szCs w:val="17"/>
          <w:lang w:eastAsia="sv-SE"/>
        </w:rPr>
        <w:t>you start filling out this checklist you should fill out the checklist for publication of open data.</w:t>
      </w:r>
      <w:del w:id="7" w:author="Björn Hagström" w:date="2017-02-09T14:38:00Z">
        <w:r w:rsidR="0005116A" w:rsidRPr="0005116A" w:rsidDel="00904F83">
          <w:rPr>
            <w:rFonts w:ascii="Arial" w:eastAsia="Times New Roman" w:hAnsi="Arial" w:cs="Arial"/>
            <w:color w:val="000000"/>
            <w:sz w:val="17"/>
            <w:szCs w:val="17"/>
            <w:lang w:eastAsia="sv-SE"/>
          </w:rPr>
          <w:br/>
          <w:delText>Version 1.0</w:delText>
        </w:r>
      </w:del>
    </w:p>
    <w:p w14:paraId="2BD90FC8" w14:textId="7DBE9DA7" w:rsidR="0005116A" w:rsidRPr="00CF4E74" w:rsidRDefault="0005116A" w:rsidP="0005116A">
      <w:pPr>
        <w:spacing w:before="360" w:after="120" w:line="240" w:lineRule="auto"/>
        <w:outlineLvl w:val="1"/>
        <w:rPr>
          <w:rFonts w:ascii="Times New Roman" w:eastAsia="Times New Roman" w:hAnsi="Times New Roman" w:cs="Times New Roman"/>
          <w:b/>
          <w:bCs/>
          <w:sz w:val="36"/>
          <w:szCs w:val="36"/>
          <w:lang w:eastAsia="sv-SE"/>
        </w:rPr>
      </w:pPr>
      <w:r>
        <w:rPr>
          <w:rFonts w:ascii="Arial" w:hAnsi="Arial" w:cs="Arial"/>
          <w:color w:val="000000"/>
          <w:sz w:val="18"/>
          <w:szCs w:val="18"/>
        </w:rPr>
        <w:br/>
      </w:r>
      <w:r w:rsidR="00EF6944">
        <w:rPr>
          <w:rFonts w:ascii="Arial" w:eastAsia="Times New Roman" w:hAnsi="Arial" w:cs="Arial"/>
          <w:color w:val="000000"/>
          <w:sz w:val="25"/>
          <w:szCs w:val="25"/>
          <w:lang w:eastAsia="sv-SE"/>
        </w:rPr>
        <w:t>Introduction</w:t>
      </w:r>
    </w:p>
    <w:p w14:paraId="413F36CF" w14:textId="4EDF8B4F" w:rsidR="0005116A" w:rsidRPr="00CF4E74" w:rsidRDefault="00EF6944" w:rsidP="0005116A">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Data and information is used synonymously within this document. The checklist is made for those that is working and administering the IT-</w:t>
      </w:r>
      <w:del w:id="8" w:author="Björn Hagström" w:date="2017-02-09T14:38:00Z">
        <w:r w:rsidDel="00904F83">
          <w:rPr>
            <w:rFonts w:ascii="Arial" w:eastAsia="Times New Roman" w:hAnsi="Arial" w:cs="Arial"/>
            <w:color w:val="000000"/>
            <w:sz w:val="17"/>
            <w:szCs w:val="17"/>
            <w:lang w:eastAsia="sv-SE"/>
          </w:rPr>
          <w:delText xml:space="preserve">support </w:delText>
        </w:r>
      </w:del>
      <w:ins w:id="9" w:author="Björn Hagström" w:date="2017-02-09T14:38:00Z">
        <w:r w:rsidR="00904F83">
          <w:rPr>
            <w:rFonts w:ascii="Arial" w:eastAsia="Times New Roman" w:hAnsi="Arial" w:cs="Arial"/>
            <w:color w:val="000000"/>
            <w:sz w:val="17"/>
            <w:szCs w:val="17"/>
            <w:lang w:eastAsia="sv-SE"/>
          </w:rPr>
          <w:t xml:space="preserve">system </w:t>
        </w:r>
      </w:ins>
      <w:r>
        <w:rPr>
          <w:rFonts w:ascii="Arial" w:eastAsia="Times New Roman" w:hAnsi="Arial" w:cs="Arial"/>
          <w:color w:val="000000"/>
          <w:sz w:val="17"/>
          <w:szCs w:val="17"/>
          <w:lang w:eastAsia="sv-SE"/>
        </w:rPr>
        <w:t>the information exists in</w:t>
      </w:r>
      <w:del w:id="10" w:author="Gustav Johansson" w:date="2017-02-09T18:40:00Z">
        <w:r w:rsidDel="00CB7EF4">
          <w:rPr>
            <w:rFonts w:ascii="Arial" w:eastAsia="Times New Roman" w:hAnsi="Arial" w:cs="Arial"/>
            <w:color w:val="000000"/>
            <w:sz w:val="17"/>
            <w:szCs w:val="17"/>
            <w:lang w:eastAsia="sv-SE"/>
          </w:rPr>
          <w:delText>.</w:delText>
        </w:r>
      </w:del>
      <w:r w:rsidR="00207BAC">
        <w:rPr>
          <w:rFonts w:ascii="Arial" w:eastAsia="Times New Roman" w:hAnsi="Arial" w:cs="Arial"/>
          <w:color w:val="000000"/>
          <w:sz w:val="17"/>
          <w:szCs w:val="17"/>
          <w:lang w:eastAsia="sv-SE"/>
        </w:rPr>
        <w:t xml:space="preserve"> (intra</w:t>
      </w:r>
      <w:r>
        <w:rPr>
          <w:rFonts w:ascii="Arial" w:eastAsia="Times New Roman" w:hAnsi="Arial" w:cs="Arial"/>
          <w:color w:val="000000"/>
          <w:sz w:val="17"/>
          <w:szCs w:val="17"/>
          <w:lang w:eastAsia="sv-SE"/>
        </w:rPr>
        <w:t>-</w:t>
      </w:r>
      <w:r w:rsidR="00207BAC">
        <w:rPr>
          <w:rFonts w:ascii="Arial" w:eastAsia="Times New Roman" w:hAnsi="Arial" w:cs="Arial"/>
          <w:color w:val="000000"/>
          <w:sz w:val="17"/>
          <w:szCs w:val="17"/>
          <w:lang w:eastAsia="sv-SE"/>
        </w:rPr>
        <w:t xml:space="preserve">service </w:t>
      </w:r>
      <w:r>
        <w:rPr>
          <w:rFonts w:ascii="Arial" w:eastAsia="Times New Roman" w:hAnsi="Arial" w:cs="Arial"/>
          <w:color w:val="000000"/>
          <w:sz w:val="17"/>
          <w:szCs w:val="17"/>
          <w:lang w:eastAsia="sv-SE"/>
        </w:rPr>
        <w:t xml:space="preserve">or another administrating party) within </w:t>
      </w:r>
      <w:ins w:id="11" w:author="Björn Hagström" w:date="2017-02-09T14:38:00Z">
        <w:r w:rsidR="00904F83">
          <w:rPr>
            <w:rFonts w:ascii="Arial" w:eastAsia="Times New Roman" w:hAnsi="Arial" w:cs="Arial"/>
            <w:color w:val="000000"/>
            <w:sz w:val="17"/>
            <w:szCs w:val="17"/>
            <w:lang w:eastAsia="sv-SE"/>
          </w:rPr>
          <w:t xml:space="preserve">the City of </w:t>
        </w:r>
      </w:ins>
      <w:r>
        <w:rPr>
          <w:rFonts w:ascii="Arial" w:eastAsia="Times New Roman" w:hAnsi="Arial" w:cs="Arial"/>
          <w:color w:val="000000"/>
          <w:sz w:val="17"/>
          <w:szCs w:val="17"/>
          <w:lang w:eastAsia="sv-SE"/>
        </w:rPr>
        <w:t xml:space="preserve">Gothenburg </w:t>
      </w:r>
      <w:del w:id="12" w:author="Björn Hagström" w:date="2017-02-09T14:38:00Z">
        <w:r w:rsidDel="00904F83">
          <w:rPr>
            <w:rFonts w:ascii="Arial" w:eastAsia="Times New Roman" w:hAnsi="Arial" w:cs="Arial"/>
            <w:color w:val="000000"/>
            <w:sz w:val="17"/>
            <w:szCs w:val="17"/>
            <w:lang w:eastAsia="sv-SE"/>
          </w:rPr>
          <w:delText xml:space="preserve">city </w:delText>
        </w:r>
      </w:del>
      <w:r>
        <w:rPr>
          <w:rFonts w:ascii="Arial" w:eastAsia="Times New Roman" w:hAnsi="Arial" w:cs="Arial"/>
          <w:color w:val="000000"/>
          <w:sz w:val="17"/>
          <w:szCs w:val="17"/>
          <w:lang w:eastAsia="sv-SE"/>
        </w:rPr>
        <w:t xml:space="preserve">that will publish information as open data. For the curious there is more information about creating open data on </w:t>
      </w:r>
      <w:hyperlink r:id="rId10" w:history="1">
        <w:r w:rsidR="0005116A" w:rsidRPr="00CF4E74">
          <w:rPr>
            <w:rFonts w:ascii="Arial" w:eastAsia="Times New Roman" w:hAnsi="Arial" w:cs="Arial"/>
            <w:color w:val="1155CC"/>
            <w:sz w:val="17"/>
            <w:u w:val="single"/>
            <w:lang w:eastAsia="sv-SE"/>
          </w:rPr>
          <w:t>vidareutnyttjande.se</w:t>
        </w:r>
      </w:hyperlink>
      <w:r w:rsidR="0005116A" w:rsidRPr="00CF4E74">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 xml:space="preserve">and in a process for open data development developed by </w:t>
      </w:r>
      <w:r w:rsidR="0012514A">
        <w:rPr>
          <w:rFonts w:ascii="Arial" w:eastAsia="Times New Roman" w:hAnsi="Arial" w:cs="Arial"/>
          <w:color w:val="000000"/>
          <w:sz w:val="17"/>
          <w:szCs w:val="17"/>
          <w:lang w:eastAsia="sv-SE"/>
        </w:rPr>
        <w:t>The Swedish</w:t>
      </w:r>
      <w:r w:rsidR="0012514A" w:rsidRPr="0012514A">
        <w:rPr>
          <w:rFonts w:ascii="Arial" w:eastAsia="Times New Roman" w:hAnsi="Arial" w:cs="Arial"/>
          <w:color w:val="000000"/>
          <w:sz w:val="17"/>
          <w:szCs w:val="17"/>
          <w:lang w:eastAsia="sv-SE"/>
        </w:rPr>
        <w:t xml:space="preserve"> Environmental Protection Agency</w:t>
      </w:r>
      <w:r w:rsidR="0005116A" w:rsidRPr="00CF4E74">
        <w:rPr>
          <w:rFonts w:ascii="Arial" w:eastAsia="Times New Roman" w:hAnsi="Arial" w:cs="Arial"/>
          <w:color w:val="000000"/>
          <w:sz w:val="17"/>
          <w:szCs w:val="17"/>
          <w:lang w:eastAsia="sv-SE"/>
        </w:rPr>
        <w:t xml:space="preserve"> (</w:t>
      </w:r>
      <w:hyperlink r:id="rId11" w:history="1">
        <w:r w:rsidR="0005116A" w:rsidRPr="00CF4E74">
          <w:rPr>
            <w:rFonts w:ascii="Arial" w:eastAsia="Times New Roman" w:hAnsi="Arial" w:cs="Arial"/>
            <w:color w:val="1155CC"/>
            <w:sz w:val="17"/>
            <w:u w:val="single"/>
            <w:lang w:eastAsia="sv-SE"/>
          </w:rPr>
          <w:t>information</w:t>
        </w:r>
      </w:hyperlink>
      <w:r>
        <w:rPr>
          <w:rFonts w:ascii="Arial" w:eastAsia="Times New Roman" w:hAnsi="Arial" w:cs="Arial"/>
          <w:color w:val="000000"/>
          <w:sz w:val="17"/>
          <w:szCs w:val="17"/>
          <w:lang w:eastAsia="sv-SE"/>
        </w:rPr>
        <w:t xml:space="preserve"> and</w:t>
      </w:r>
      <w:r w:rsidR="0005116A" w:rsidRPr="00CF4E74">
        <w:rPr>
          <w:rFonts w:ascii="Arial" w:eastAsia="Times New Roman" w:hAnsi="Arial" w:cs="Arial"/>
          <w:color w:val="000000"/>
          <w:sz w:val="17"/>
          <w:szCs w:val="17"/>
          <w:lang w:eastAsia="sv-SE"/>
        </w:rPr>
        <w:t xml:space="preserve"> </w:t>
      </w:r>
      <w:r w:rsidR="0005116A" w:rsidRPr="00CF4E74">
        <w:rPr>
          <w:rFonts w:ascii="Arial" w:eastAsia="Times New Roman" w:hAnsi="Arial" w:cs="Arial"/>
          <w:color w:val="1155CC"/>
          <w:sz w:val="17"/>
          <w:u w:val="single"/>
          <w:lang w:eastAsia="sv-SE"/>
        </w:rPr>
        <w:t>process</w:t>
      </w:r>
      <w:r>
        <w:rPr>
          <w:rFonts w:ascii="Arial" w:eastAsia="Times New Roman" w:hAnsi="Arial" w:cs="Arial"/>
          <w:color w:val="1155CC"/>
          <w:sz w:val="17"/>
          <w:u w:val="single"/>
          <w:lang w:eastAsia="sv-SE"/>
        </w:rPr>
        <w:t xml:space="preserve"> picture</w:t>
      </w:r>
      <w:r w:rsidR="0005116A" w:rsidRPr="00CF4E74">
        <w:rPr>
          <w:rFonts w:ascii="Arial" w:eastAsia="Times New Roman" w:hAnsi="Arial" w:cs="Arial"/>
          <w:color w:val="000000"/>
          <w:sz w:val="17"/>
          <w:szCs w:val="17"/>
          <w:lang w:eastAsia="sv-SE"/>
        </w:rPr>
        <w:t>).</w:t>
      </w:r>
    </w:p>
    <w:p w14:paraId="31268428" w14:textId="77777777" w:rsidR="0005116A" w:rsidRPr="00CF4E74" w:rsidRDefault="0005116A" w:rsidP="0005116A">
      <w:pPr>
        <w:spacing w:after="0" w:line="240" w:lineRule="auto"/>
        <w:rPr>
          <w:rFonts w:ascii="Times New Roman" w:eastAsia="Times New Roman" w:hAnsi="Times New Roman" w:cs="Times New Roman"/>
          <w:sz w:val="24"/>
          <w:szCs w:val="24"/>
          <w:lang w:eastAsia="sv-SE"/>
        </w:rPr>
      </w:pPr>
    </w:p>
    <w:p w14:paraId="2DA8CE05" w14:textId="72A028CB" w:rsidR="0005116A" w:rsidRPr="00CF4E74" w:rsidRDefault="00EF6944" w:rsidP="0005116A">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Consumer and citizen service has support for operations that want to make data accessible.</w:t>
      </w:r>
    </w:p>
    <w:p w14:paraId="3FF46757" w14:textId="5E4407B4" w:rsidR="0005116A" w:rsidRPr="00CF4E74" w:rsidRDefault="00EF6944" w:rsidP="0005116A">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sz w:val="17"/>
          <w:szCs w:val="17"/>
          <w:lang w:eastAsia="sv-SE"/>
        </w:rPr>
        <w:t>Contact</w:t>
      </w:r>
      <w:r w:rsidR="0005116A" w:rsidRPr="00CF4E74">
        <w:rPr>
          <w:rFonts w:ascii="Arial" w:eastAsia="Times New Roman" w:hAnsi="Arial" w:cs="Arial"/>
          <w:color w:val="000000"/>
          <w:sz w:val="17"/>
          <w:szCs w:val="17"/>
          <w:lang w:eastAsia="sv-SE"/>
        </w:rPr>
        <w:t xml:space="preserve">: </w:t>
      </w:r>
      <w:hyperlink r:id="rId12" w:history="1">
        <w:r w:rsidR="0005116A" w:rsidRPr="00CF4E74">
          <w:rPr>
            <w:rFonts w:ascii="Arial" w:eastAsia="Times New Roman" w:hAnsi="Arial" w:cs="Arial"/>
            <w:color w:val="1155CC"/>
            <w:sz w:val="17"/>
            <w:u w:val="single"/>
            <w:lang w:eastAsia="sv-SE"/>
          </w:rPr>
          <w:t>serviceutveckling@kom.goteborg.se</w:t>
        </w:r>
      </w:hyperlink>
    </w:p>
    <w:p w14:paraId="61E6B0E2" w14:textId="77777777" w:rsidR="0005116A" w:rsidRDefault="0005116A" w:rsidP="0005116A">
      <w:pPr>
        <w:pStyle w:val="Normalwebb"/>
        <w:spacing w:before="0" w:beforeAutospacing="0" w:after="0" w:afterAutospacing="0"/>
        <w:rPr>
          <w:rFonts w:eastAsiaTheme="minorHAnsi"/>
        </w:rPr>
      </w:pPr>
    </w:p>
    <w:p w14:paraId="107B577E" w14:textId="5F9876FE" w:rsidR="0005116A" w:rsidRPr="0005116A" w:rsidRDefault="0005116A" w:rsidP="0005116A">
      <w:pPr>
        <w:spacing w:before="360" w:after="120" w:line="240" w:lineRule="auto"/>
        <w:outlineLvl w:val="1"/>
        <w:rPr>
          <w:rFonts w:ascii="Arial" w:eastAsia="Times New Roman" w:hAnsi="Arial" w:cs="Arial"/>
          <w:color w:val="000000"/>
          <w:sz w:val="25"/>
          <w:szCs w:val="25"/>
          <w:lang w:eastAsia="sv-SE"/>
        </w:rPr>
      </w:pPr>
      <w:r w:rsidRPr="0005116A">
        <w:rPr>
          <w:rFonts w:ascii="Arial" w:eastAsia="Times New Roman" w:hAnsi="Arial" w:cs="Arial"/>
          <w:color w:val="000000"/>
          <w:sz w:val="25"/>
          <w:szCs w:val="25"/>
          <w:lang w:eastAsia="sv-SE"/>
        </w:rPr>
        <w:t xml:space="preserve">1. </w:t>
      </w:r>
      <w:r w:rsidR="00EF6944">
        <w:rPr>
          <w:rFonts w:ascii="Arial" w:eastAsia="Times New Roman" w:hAnsi="Arial" w:cs="Arial"/>
          <w:color w:val="000000"/>
          <w:sz w:val="25"/>
          <w:szCs w:val="25"/>
          <w:lang w:eastAsia="sv-SE"/>
        </w:rPr>
        <w:t>How should the information be made accessible?</w:t>
      </w:r>
    </w:p>
    <w:p w14:paraId="66D830D9" w14:textId="5EFC4E46" w:rsidR="0005116A" w:rsidRPr="0005116A" w:rsidRDefault="00EF6944" w:rsidP="0005116A">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The target groups </w:t>
      </w:r>
      <w:del w:id="13" w:author="Björn Hagström" w:date="2017-02-09T14:39:00Z">
        <w:r w:rsidDel="00904F83">
          <w:rPr>
            <w:rFonts w:ascii="Arial" w:eastAsia="Times New Roman" w:hAnsi="Arial" w:cs="Arial"/>
            <w:color w:val="000000"/>
            <w:sz w:val="17"/>
            <w:szCs w:val="17"/>
            <w:lang w:eastAsia="sv-SE"/>
          </w:rPr>
          <w:delText xml:space="preserve">requirements </w:delText>
        </w:r>
      </w:del>
      <w:ins w:id="14" w:author="Björn Hagström" w:date="2017-02-09T14:39:00Z">
        <w:r w:rsidR="00904F83">
          <w:rPr>
            <w:rFonts w:ascii="Arial" w:eastAsia="Times New Roman" w:hAnsi="Arial" w:cs="Arial"/>
            <w:color w:val="000000"/>
            <w:sz w:val="17"/>
            <w:szCs w:val="17"/>
            <w:lang w:eastAsia="sv-SE"/>
          </w:rPr>
          <w:t xml:space="preserve">needs </w:t>
        </w:r>
      </w:ins>
      <w:r>
        <w:rPr>
          <w:rFonts w:ascii="Arial" w:eastAsia="Times New Roman" w:hAnsi="Arial" w:cs="Arial"/>
          <w:color w:val="000000"/>
          <w:sz w:val="17"/>
          <w:szCs w:val="17"/>
          <w:lang w:eastAsia="sv-SE"/>
        </w:rPr>
        <w:t xml:space="preserve">decide how the information should be made accessible. What </w:t>
      </w:r>
      <w:del w:id="15" w:author="Björn Hagström" w:date="2017-02-09T14:39:00Z">
        <w:r w:rsidDel="00904F83">
          <w:rPr>
            <w:rFonts w:ascii="Arial" w:eastAsia="Times New Roman" w:hAnsi="Arial" w:cs="Arial"/>
            <w:color w:val="000000"/>
            <w:sz w:val="17"/>
            <w:szCs w:val="17"/>
            <w:lang w:eastAsia="sv-SE"/>
          </w:rPr>
          <w:delText xml:space="preserve">requirements </w:delText>
        </w:r>
      </w:del>
      <w:ins w:id="16" w:author="Björn Hagström" w:date="2017-02-09T14:39:00Z">
        <w:r w:rsidR="00904F83">
          <w:rPr>
            <w:rFonts w:ascii="Arial" w:eastAsia="Times New Roman" w:hAnsi="Arial" w:cs="Arial"/>
            <w:color w:val="000000"/>
            <w:sz w:val="17"/>
            <w:szCs w:val="17"/>
            <w:lang w:eastAsia="sv-SE"/>
          </w:rPr>
          <w:t xml:space="preserve">needs </w:t>
        </w:r>
      </w:ins>
      <w:r>
        <w:rPr>
          <w:rFonts w:ascii="Arial" w:eastAsia="Times New Roman" w:hAnsi="Arial" w:cs="Arial"/>
          <w:color w:val="000000"/>
          <w:sz w:val="17"/>
          <w:szCs w:val="17"/>
          <w:lang w:eastAsia="sv-SE"/>
        </w:rPr>
        <w:t xml:space="preserve">does the target groups have? There </w:t>
      </w:r>
      <w:del w:id="17" w:author="Björn Hagström" w:date="2017-02-09T14:39:00Z">
        <w:r w:rsidR="00274270" w:rsidDel="00904F83">
          <w:rPr>
            <w:rFonts w:ascii="Arial" w:eastAsia="Times New Roman" w:hAnsi="Arial" w:cs="Arial"/>
            <w:color w:val="000000"/>
            <w:sz w:val="17"/>
            <w:szCs w:val="17"/>
            <w:lang w:eastAsia="sv-SE"/>
          </w:rPr>
          <w:delText>exist</w:delText>
        </w:r>
        <w:r w:rsidDel="00904F83">
          <w:rPr>
            <w:rFonts w:ascii="Arial" w:eastAsia="Times New Roman" w:hAnsi="Arial" w:cs="Arial"/>
            <w:color w:val="000000"/>
            <w:sz w:val="17"/>
            <w:szCs w:val="17"/>
            <w:lang w:eastAsia="sv-SE"/>
          </w:rPr>
          <w:delText xml:space="preserve"> </w:delText>
        </w:r>
      </w:del>
      <w:ins w:id="18" w:author="Björn Hagström" w:date="2017-02-09T14:39:00Z">
        <w:r w:rsidR="00904F83">
          <w:rPr>
            <w:rFonts w:ascii="Arial" w:eastAsia="Times New Roman" w:hAnsi="Arial" w:cs="Arial"/>
            <w:color w:val="000000"/>
            <w:sz w:val="17"/>
            <w:szCs w:val="17"/>
            <w:lang w:eastAsia="sv-SE"/>
          </w:rPr>
          <w:t xml:space="preserve">are </w:t>
        </w:r>
      </w:ins>
      <w:r>
        <w:rPr>
          <w:rFonts w:ascii="Arial" w:eastAsia="Times New Roman" w:hAnsi="Arial" w:cs="Arial"/>
          <w:color w:val="000000"/>
          <w:sz w:val="17"/>
          <w:szCs w:val="17"/>
          <w:lang w:eastAsia="sv-SE"/>
        </w:rPr>
        <w:t xml:space="preserve">central recommendations that can be used as a foundation </w:t>
      </w:r>
      <w:r w:rsidR="00274270">
        <w:rPr>
          <w:rFonts w:ascii="Arial" w:eastAsia="Times New Roman" w:hAnsi="Arial" w:cs="Arial"/>
          <w:color w:val="000000"/>
          <w:sz w:val="17"/>
          <w:szCs w:val="17"/>
          <w:lang w:eastAsia="sv-SE"/>
        </w:rPr>
        <w:t>to a decision.</w:t>
      </w:r>
    </w:p>
    <w:p w14:paraId="227FF573" w14:textId="112A79E8" w:rsidR="00FC0F01" w:rsidRDefault="00596A65" w:rsidP="00FC0F01">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 xml:space="preserve">How </w:t>
      </w:r>
      <w:del w:id="19" w:author="Björn Hagström" w:date="2017-02-09T14:39:00Z">
        <w:r w:rsidDel="00904F83">
          <w:rPr>
            <w:rFonts w:ascii="Arial" w:eastAsia="Times New Roman" w:hAnsi="Arial" w:cs="Arial"/>
            <w:b/>
            <w:color w:val="000000"/>
            <w:sz w:val="17"/>
            <w:szCs w:val="17"/>
            <w:lang w:eastAsia="sv-SE"/>
          </w:rPr>
          <w:delText xml:space="preserve">are </w:delText>
        </w:r>
      </w:del>
      <w:ins w:id="20" w:author="Björn Hagström" w:date="2017-02-09T14:39:00Z">
        <w:r w:rsidR="00904F83">
          <w:rPr>
            <w:rFonts w:ascii="Arial" w:eastAsia="Times New Roman" w:hAnsi="Arial" w:cs="Arial"/>
            <w:b/>
            <w:color w:val="000000"/>
            <w:sz w:val="17"/>
            <w:szCs w:val="17"/>
            <w:lang w:eastAsia="sv-SE"/>
          </w:rPr>
          <w:t xml:space="preserve">is </w:t>
        </w:r>
      </w:ins>
      <w:r>
        <w:rPr>
          <w:rFonts w:ascii="Arial" w:eastAsia="Times New Roman" w:hAnsi="Arial" w:cs="Arial"/>
          <w:b/>
          <w:color w:val="000000"/>
          <w:sz w:val="17"/>
          <w:szCs w:val="17"/>
          <w:lang w:eastAsia="sv-SE"/>
        </w:rPr>
        <w:t>the information retrieved and kept updated (for example automatic downloads from systems or manual work of an administrator)?</w:t>
      </w:r>
    </w:p>
    <w:p w14:paraId="21F7F13B" w14:textId="77777777" w:rsidR="00FC0F01" w:rsidRPr="0005116A" w:rsidRDefault="00FC0F01" w:rsidP="00FC0F01">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26"/>
            <w:enabled/>
            <w:calcOnExit w:val="0"/>
            <w:textInput/>
          </w:ffData>
        </w:fldChar>
      </w:r>
      <w:bookmarkStart w:id="21" w:name="Text26"/>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21"/>
    </w:p>
    <w:p w14:paraId="434CBD45" w14:textId="77777777" w:rsidR="000066B5" w:rsidRPr="0005116A" w:rsidRDefault="000066B5" w:rsidP="0005116A">
      <w:pPr>
        <w:spacing w:after="0" w:line="240" w:lineRule="auto"/>
        <w:rPr>
          <w:rFonts w:ascii="Arial" w:eastAsia="Times New Roman" w:hAnsi="Arial" w:cs="Arial"/>
          <w:b/>
          <w:color w:val="000000"/>
          <w:sz w:val="17"/>
          <w:szCs w:val="17"/>
          <w:lang w:eastAsia="sv-SE"/>
        </w:rPr>
      </w:pPr>
    </w:p>
    <w:p w14:paraId="6324FE3F" w14:textId="48994551" w:rsidR="0005116A" w:rsidRDefault="00596A6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Which formats should the information be provided in? (for example</w:t>
      </w:r>
      <w:r w:rsidR="0005116A" w:rsidRPr="0005116A">
        <w:rPr>
          <w:rFonts w:ascii="Arial" w:eastAsia="Times New Roman" w:hAnsi="Arial" w:cs="Arial"/>
          <w:b/>
          <w:color w:val="000000"/>
          <w:sz w:val="17"/>
          <w:szCs w:val="17"/>
          <w:lang w:eastAsia="sv-SE"/>
        </w:rPr>
        <w:t xml:space="preserve"> Csv, </w:t>
      </w:r>
      <w:proofErr w:type="spellStart"/>
      <w:r w:rsidR="0005116A" w:rsidRPr="0005116A">
        <w:rPr>
          <w:rFonts w:ascii="Arial" w:eastAsia="Times New Roman" w:hAnsi="Arial" w:cs="Arial"/>
          <w:b/>
          <w:color w:val="000000"/>
          <w:sz w:val="17"/>
          <w:szCs w:val="17"/>
          <w:lang w:eastAsia="sv-SE"/>
        </w:rPr>
        <w:t>xls</w:t>
      </w:r>
      <w:proofErr w:type="spellEnd"/>
      <w:r w:rsidR="0005116A" w:rsidRPr="0005116A">
        <w:rPr>
          <w:rFonts w:ascii="Arial" w:eastAsia="Times New Roman" w:hAnsi="Arial" w:cs="Arial"/>
          <w:b/>
          <w:color w:val="000000"/>
          <w:sz w:val="17"/>
          <w:szCs w:val="17"/>
          <w:lang w:eastAsia="sv-SE"/>
        </w:rPr>
        <w:t xml:space="preserve">, </w:t>
      </w:r>
      <w:proofErr w:type="spellStart"/>
      <w:r w:rsidR="0005116A" w:rsidRPr="0005116A">
        <w:rPr>
          <w:rFonts w:ascii="Arial" w:eastAsia="Times New Roman" w:hAnsi="Arial" w:cs="Arial"/>
          <w:b/>
          <w:color w:val="000000"/>
          <w:sz w:val="17"/>
          <w:szCs w:val="17"/>
          <w:lang w:eastAsia="sv-SE"/>
        </w:rPr>
        <w:t>api</w:t>
      </w:r>
      <w:proofErr w:type="spellEnd"/>
      <w:r w:rsidR="0005116A" w:rsidRPr="0005116A">
        <w:rPr>
          <w:rFonts w:ascii="Arial" w:eastAsia="Times New Roman" w:hAnsi="Arial" w:cs="Arial"/>
          <w:b/>
          <w:color w:val="000000"/>
          <w:sz w:val="17"/>
          <w:szCs w:val="17"/>
          <w:lang w:eastAsia="sv-SE"/>
        </w:rPr>
        <w:t xml:space="preserve">)? </w:t>
      </w:r>
    </w:p>
    <w:p w14:paraId="7973ED65" w14:textId="672EB637" w:rsidR="000066B5" w:rsidRDefault="000066B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22"/>
            <w:enabled/>
            <w:calcOnExit w:val="0"/>
            <w:textInput/>
          </w:ffData>
        </w:fldChar>
      </w:r>
      <w:bookmarkStart w:id="22" w:name="Text22"/>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22"/>
    </w:p>
    <w:p w14:paraId="0611397F" w14:textId="77777777" w:rsidR="000066B5" w:rsidRPr="0005116A" w:rsidRDefault="000066B5" w:rsidP="0005116A">
      <w:pPr>
        <w:spacing w:after="0" w:line="240" w:lineRule="auto"/>
        <w:rPr>
          <w:rFonts w:ascii="Arial" w:eastAsia="Times New Roman" w:hAnsi="Arial" w:cs="Arial"/>
          <w:b/>
          <w:color w:val="000000"/>
          <w:sz w:val="17"/>
          <w:szCs w:val="17"/>
          <w:lang w:eastAsia="sv-SE"/>
        </w:rPr>
      </w:pPr>
    </w:p>
    <w:p w14:paraId="1D3AAE7A" w14:textId="7FBDF615" w:rsidR="0005116A" w:rsidRDefault="00596A6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Is there one or several standards/product specifications that should be followed? Yes/No Which:</w:t>
      </w:r>
      <w:r w:rsidR="0005116A" w:rsidRPr="0005116A">
        <w:rPr>
          <w:rFonts w:ascii="Arial" w:eastAsia="Times New Roman" w:hAnsi="Arial" w:cs="Arial"/>
          <w:b/>
          <w:color w:val="000000"/>
          <w:sz w:val="17"/>
          <w:szCs w:val="17"/>
          <w:lang w:eastAsia="sv-SE"/>
        </w:rPr>
        <w:t xml:space="preserve"> </w:t>
      </w:r>
    </w:p>
    <w:p w14:paraId="3C21759C" w14:textId="581B07F6" w:rsidR="000066B5" w:rsidRDefault="00596A65" w:rsidP="0005116A">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0066B5">
        <w:rPr>
          <w:rFonts w:ascii="Arial" w:eastAsia="Times New Roman" w:hAnsi="Arial" w:cs="Arial"/>
          <w:color w:val="000000"/>
          <w:sz w:val="17"/>
          <w:szCs w:val="17"/>
          <w:lang w:eastAsia="sv-SE"/>
        </w:rPr>
        <w:t xml:space="preserve"> </w:t>
      </w:r>
      <w:r w:rsidR="000066B5">
        <w:rPr>
          <w:rFonts w:ascii="Arial" w:eastAsia="Times New Roman" w:hAnsi="Arial" w:cs="Arial"/>
          <w:color w:val="000000"/>
          <w:sz w:val="17"/>
          <w:szCs w:val="17"/>
          <w:lang w:eastAsia="sv-SE"/>
        </w:rPr>
        <w:fldChar w:fldCharType="begin">
          <w:ffData>
            <w:name w:val="Kryss11"/>
            <w:enabled/>
            <w:calcOnExit w:val="0"/>
            <w:checkBox>
              <w:sizeAuto/>
              <w:default w:val="0"/>
            </w:checkBox>
          </w:ffData>
        </w:fldChar>
      </w:r>
      <w:bookmarkStart w:id="23" w:name="Kryss11"/>
      <w:r w:rsidR="000066B5">
        <w:rPr>
          <w:rFonts w:ascii="Arial" w:eastAsia="Times New Roman" w:hAnsi="Arial" w:cs="Arial"/>
          <w:color w:val="000000"/>
          <w:sz w:val="17"/>
          <w:szCs w:val="17"/>
          <w:lang w:eastAsia="sv-SE"/>
        </w:rPr>
        <w:instrText xml:space="preserve"> FORMCHECKBOX </w:instrText>
      </w:r>
      <w:r w:rsidR="008A655F">
        <w:rPr>
          <w:rFonts w:ascii="Arial" w:eastAsia="Times New Roman" w:hAnsi="Arial" w:cs="Arial"/>
          <w:color w:val="000000"/>
          <w:sz w:val="17"/>
          <w:szCs w:val="17"/>
          <w:lang w:eastAsia="sv-SE"/>
        </w:rPr>
      </w:r>
      <w:r w:rsidR="008A655F">
        <w:rPr>
          <w:rFonts w:ascii="Arial" w:eastAsia="Times New Roman" w:hAnsi="Arial" w:cs="Arial"/>
          <w:color w:val="000000"/>
          <w:sz w:val="17"/>
          <w:szCs w:val="17"/>
          <w:lang w:eastAsia="sv-SE"/>
        </w:rPr>
        <w:fldChar w:fldCharType="separate"/>
      </w:r>
      <w:r w:rsidR="000066B5">
        <w:rPr>
          <w:rFonts w:ascii="Arial" w:eastAsia="Times New Roman" w:hAnsi="Arial" w:cs="Arial"/>
          <w:color w:val="000000"/>
          <w:sz w:val="17"/>
          <w:szCs w:val="17"/>
          <w:lang w:eastAsia="sv-SE"/>
        </w:rPr>
        <w:fldChar w:fldCharType="end"/>
      </w:r>
      <w:bookmarkEnd w:id="23"/>
      <w:r>
        <w:rPr>
          <w:rFonts w:ascii="Arial" w:eastAsia="Times New Roman" w:hAnsi="Arial" w:cs="Arial"/>
          <w:color w:val="000000"/>
          <w:sz w:val="17"/>
          <w:szCs w:val="17"/>
          <w:lang w:eastAsia="sv-SE"/>
        </w:rPr>
        <w:t xml:space="preserve"> No</w:t>
      </w:r>
      <w:r w:rsidR="000066B5">
        <w:rPr>
          <w:rFonts w:ascii="Arial" w:eastAsia="Times New Roman" w:hAnsi="Arial" w:cs="Arial"/>
          <w:color w:val="000000"/>
          <w:sz w:val="17"/>
          <w:szCs w:val="17"/>
          <w:lang w:eastAsia="sv-SE"/>
        </w:rPr>
        <w:t xml:space="preserve"> </w:t>
      </w:r>
      <w:r w:rsidR="000066B5">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0066B5">
        <w:rPr>
          <w:rFonts w:ascii="Arial" w:eastAsia="Times New Roman" w:hAnsi="Arial" w:cs="Arial"/>
          <w:color w:val="000000"/>
          <w:sz w:val="17"/>
          <w:szCs w:val="17"/>
          <w:lang w:eastAsia="sv-SE"/>
        </w:rPr>
        <w:instrText xml:space="preserve"> FORMCHECKBOX </w:instrText>
      </w:r>
      <w:r w:rsidR="008A655F">
        <w:rPr>
          <w:rFonts w:ascii="Arial" w:eastAsia="Times New Roman" w:hAnsi="Arial" w:cs="Arial"/>
          <w:color w:val="000000"/>
          <w:sz w:val="17"/>
          <w:szCs w:val="17"/>
          <w:lang w:eastAsia="sv-SE"/>
        </w:rPr>
      </w:r>
      <w:r w:rsidR="008A655F">
        <w:rPr>
          <w:rFonts w:ascii="Arial" w:eastAsia="Times New Roman" w:hAnsi="Arial" w:cs="Arial"/>
          <w:color w:val="000000"/>
          <w:sz w:val="17"/>
          <w:szCs w:val="17"/>
          <w:lang w:eastAsia="sv-SE"/>
        </w:rPr>
        <w:fldChar w:fldCharType="separate"/>
      </w:r>
      <w:r w:rsidR="000066B5">
        <w:rPr>
          <w:rFonts w:ascii="Arial" w:eastAsia="Times New Roman" w:hAnsi="Arial" w:cs="Arial"/>
          <w:color w:val="000000"/>
          <w:sz w:val="17"/>
          <w:szCs w:val="17"/>
          <w:lang w:eastAsia="sv-SE"/>
        </w:rPr>
        <w:fldChar w:fldCharType="end"/>
      </w:r>
      <w:r>
        <w:rPr>
          <w:rFonts w:ascii="Arial" w:eastAsia="Times New Roman" w:hAnsi="Arial" w:cs="Arial"/>
          <w:color w:val="000000"/>
          <w:sz w:val="17"/>
          <w:szCs w:val="17"/>
          <w:lang w:eastAsia="sv-SE"/>
        </w:rPr>
        <w:t xml:space="preserve"> Which</w:t>
      </w:r>
      <w:r w:rsidR="000066B5">
        <w:rPr>
          <w:rFonts w:ascii="Arial" w:eastAsia="Times New Roman" w:hAnsi="Arial" w:cs="Arial"/>
          <w:color w:val="000000"/>
          <w:sz w:val="17"/>
          <w:szCs w:val="17"/>
          <w:lang w:eastAsia="sv-SE"/>
        </w:rPr>
        <w:t>:</w:t>
      </w:r>
    </w:p>
    <w:p w14:paraId="28730CEB" w14:textId="50E74434" w:rsidR="000066B5" w:rsidRDefault="000066B5" w:rsidP="0005116A">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fldChar w:fldCharType="begin">
          <w:ffData>
            <w:name w:val="Text21"/>
            <w:enabled/>
            <w:calcOnExit w:val="0"/>
            <w:textInput/>
          </w:ffData>
        </w:fldChar>
      </w:r>
      <w:bookmarkStart w:id="24" w:name="Text21"/>
      <w:r>
        <w:rPr>
          <w:rFonts w:ascii="Arial" w:eastAsia="Times New Roman" w:hAnsi="Arial" w:cs="Arial"/>
          <w:color w:val="000000"/>
          <w:sz w:val="17"/>
          <w:szCs w:val="17"/>
          <w:lang w:eastAsia="sv-SE"/>
        </w:rPr>
        <w:instrText xml:space="preserve"> FORMTEXT </w:instrText>
      </w:r>
      <w:r>
        <w:rPr>
          <w:rFonts w:ascii="Arial" w:eastAsia="Times New Roman" w:hAnsi="Arial" w:cs="Arial"/>
          <w:color w:val="000000"/>
          <w:sz w:val="17"/>
          <w:szCs w:val="17"/>
          <w:lang w:eastAsia="sv-SE"/>
        </w:rPr>
      </w:r>
      <w:r>
        <w:rPr>
          <w:rFonts w:ascii="Arial" w:eastAsia="Times New Roman" w:hAnsi="Arial" w:cs="Arial"/>
          <w:color w:val="000000"/>
          <w:sz w:val="17"/>
          <w:szCs w:val="17"/>
          <w:lang w:eastAsia="sv-SE"/>
        </w:rPr>
        <w:fldChar w:fldCharType="separate"/>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noProof/>
          <w:color w:val="000000"/>
          <w:sz w:val="17"/>
          <w:szCs w:val="17"/>
          <w:lang w:eastAsia="sv-SE"/>
        </w:rPr>
        <w:t> </w:t>
      </w:r>
      <w:r>
        <w:rPr>
          <w:rFonts w:ascii="Arial" w:eastAsia="Times New Roman" w:hAnsi="Arial" w:cs="Arial"/>
          <w:color w:val="000000"/>
          <w:sz w:val="17"/>
          <w:szCs w:val="17"/>
          <w:lang w:eastAsia="sv-SE"/>
        </w:rPr>
        <w:fldChar w:fldCharType="end"/>
      </w:r>
      <w:bookmarkEnd w:id="24"/>
    </w:p>
    <w:p w14:paraId="5330714E" w14:textId="77777777" w:rsidR="000066B5" w:rsidRPr="0005116A" w:rsidRDefault="000066B5" w:rsidP="0005116A">
      <w:pPr>
        <w:spacing w:after="0" w:line="240" w:lineRule="auto"/>
        <w:rPr>
          <w:rFonts w:ascii="Arial" w:eastAsia="Times New Roman" w:hAnsi="Arial" w:cs="Arial"/>
          <w:b/>
          <w:color w:val="000000"/>
          <w:sz w:val="17"/>
          <w:szCs w:val="17"/>
          <w:lang w:eastAsia="sv-SE"/>
        </w:rPr>
      </w:pPr>
    </w:p>
    <w:p w14:paraId="6F442DE6" w14:textId="52FF581A" w:rsidR="0005116A" w:rsidRDefault="00596A65" w:rsidP="0005116A">
      <w:pPr>
        <w:spacing w:after="0" w:line="240" w:lineRule="auto"/>
        <w:rPr>
          <w:rFonts w:ascii="Arial" w:eastAsia="Times New Roman" w:hAnsi="Arial" w:cs="Arial"/>
          <w:color w:val="000000"/>
          <w:sz w:val="17"/>
          <w:szCs w:val="17"/>
          <w:lang w:eastAsia="sv-SE"/>
        </w:rPr>
      </w:pPr>
      <w:r>
        <w:rPr>
          <w:rFonts w:ascii="Arial" w:eastAsia="Times New Roman" w:hAnsi="Arial" w:cs="Arial"/>
          <w:b/>
          <w:color w:val="000000"/>
          <w:sz w:val="17"/>
          <w:szCs w:val="17"/>
          <w:lang w:eastAsia="sv-SE"/>
        </w:rPr>
        <w:t xml:space="preserve">Should a product specification/standard be developed?  </w:t>
      </w:r>
      <w:r w:rsidR="0005116A" w:rsidRPr="0005116A">
        <w:rPr>
          <w:rFonts w:ascii="Arial" w:eastAsia="Times New Roman" w:hAnsi="Arial" w:cs="Arial"/>
          <w:b/>
          <w:color w:val="000000"/>
          <w:sz w:val="17"/>
          <w:szCs w:val="17"/>
          <w:lang w:eastAsia="sv-SE"/>
        </w:rPr>
        <w:t>(</w:t>
      </w:r>
      <w:hyperlink r:id="rId13" w:history="1">
        <w:r>
          <w:rPr>
            <w:rFonts w:ascii="Arial" w:eastAsia="Times New Roman" w:hAnsi="Arial" w:cs="Arial"/>
            <w:color w:val="1155CC"/>
            <w:sz w:val="17"/>
            <w:u w:val="single"/>
            <w:lang w:eastAsia="sv-SE"/>
          </w:rPr>
          <w:t>In that case follow the recommended work procedures for this</w:t>
        </w:r>
      </w:hyperlink>
      <w:r w:rsidR="000066B5">
        <w:rPr>
          <w:rFonts w:ascii="Arial" w:eastAsia="Times New Roman" w:hAnsi="Arial" w:cs="Arial"/>
          <w:color w:val="000000"/>
          <w:sz w:val="17"/>
          <w:szCs w:val="17"/>
          <w:lang w:eastAsia="sv-SE"/>
        </w:rPr>
        <w:t>)</w:t>
      </w:r>
    </w:p>
    <w:p w14:paraId="30E8B7CE" w14:textId="695876C8" w:rsidR="000066B5" w:rsidRDefault="00596A65" w:rsidP="0005116A">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Yes</w:t>
      </w:r>
      <w:r w:rsidR="000066B5">
        <w:rPr>
          <w:rFonts w:ascii="Arial" w:eastAsia="Times New Roman" w:hAnsi="Arial" w:cs="Arial"/>
          <w:color w:val="000000"/>
          <w:sz w:val="17"/>
          <w:szCs w:val="17"/>
          <w:lang w:eastAsia="sv-SE"/>
        </w:rPr>
        <w:t xml:space="preserve"> </w:t>
      </w:r>
      <w:r w:rsidR="000066B5">
        <w:rPr>
          <w:rFonts w:ascii="Arial" w:eastAsia="Times New Roman" w:hAnsi="Arial" w:cs="Arial"/>
          <w:color w:val="000000"/>
          <w:sz w:val="17"/>
          <w:szCs w:val="17"/>
          <w:lang w:eastAsia="sv-SE"/>
        </w:rPr>
        <w:fldChar w:fldCharType="begin">
          <w:ffData>
            <w:name w:val="Kryss12"/>
            <w:enabled/>
            <w:calcOnExit w:val="0"/>
            <w:checkBox>
              <w:sizeAuto/>
              <w:default w:val="0"/>
            </w:checkBox>
          </w:ffData>
        </w:fldChar>
      </w:r>
      <w:bookmarkStart w:id="25" w:name="Kryss12"/>
      <w:r w:rsidR="000066B5">
        <w:rPr>
          <w:rFonts w:ascii="Arial" w:eastAsia="Times New Roman" w:hAnsi="Arial" w:cs="Arial"/>
          <w:color w:val="000000"/>
          <w:sz w:val="17"/>
          <w:szCs w:val="17"/>
          <w:lang w:eastAsia="sv-SE"/>
        </w:rPr>
        <w:instrText xml:space="preserve"> FORMCHECKBOX </w:instrText>
      </w:r>
      <w:r w:rsidR="008A655F">
        <w:rPr>
          <w:rFonts w:ascii="Arial" w:eastAsia="Times New Roman" w:hAnsi="Arial" w:cs="Arial"/>
          <w:color w:val="000000"/>
          <w:sz w:val="17"/>
          <w:szCs w:val="17"/>
          <w:lang w:eastAsia="sv-SE"/>
        </w:rPr>
      </w:r>
      <w:r w:rsidR="008A655F">
        <w:rPr>
          <w:rFonts w:ascii="Arial" w:eastAsia="Times New Roman" w:hAnsi="Arial" w:cs="Arial"/>
          <w:color w:val="000000"/>
          <w:sz w:val="17"/>
          <w:szCs w:val="17"/>
          <w:lang w:eastAsia="sv-SE"/>
        </w:rPr>
        <w:fldChar w:fldCharType="separate"/>
      </w:r>
      <w:r w:rsidR="000066B5">
        <w:rPr>
          <w:rFonts w:ascii="Arial" w:eastAsia="Times New Roman" w:hAnsi="Arial" w:cs="Arial"/>
          <w:color w:val="000000"/>
          <w:sz w:val="17"/>
          <w:szCs w:val="17"/>
          <w:lang w:eastAsia="sv-SE"/>
        </w:rPr>
        <w:fldChar w:fldCharType="end"/>
      </w:r>
      <w:bookmarkEnd w:id="25"/>
      <w:r>
        <w:rPr>
          <w:rFonts w:ascii="Arial" w:eastAsia="Times New Roman" w:hAnsi="Arial" w:cs="Arial"/>
          <w:color w:val="000000"/>
          <w:sz w:val="17"/>
          <w:szCs w:val="17"/>
          <w:lang w:eastAsia="sv-SE"/>
        </w:rPr>
        <w:t xml:space="preserve"> No</w:t>
      </w:r>
      <w:r w:rsidR="000066B5">
        <w:rPr>
          <w:rFonts w:ascii="Arial" w:eastAsia="Times New Roman" w:hAnsi="Arial" w:cs="Arial"/>
          <w:color w:val="000000"/>
          <w:sz w:val="17"/>
          <w:szCs w:val="17"/>
          <w:lang w:eastAsia="sv-SE"/>
        </w:rPr>
        <w:t xml:space="preserve"> </w:t>
      </w:r>
      <w:r w:rsidR="000066B5">
        <w:rPr>
          <w:rFonts w:ascii="Arial" w:eastAsia="Times New Roman" w:hAnsi="Arial" w:cs="Arial"/>
          <w:color w:val="000000"/>
          <w:sz w:val="17"/>
          <w:szCs w:val="17"/>
          <w:lang w:eastAsia="sv-SE"/>
        </w:rPr>
        <w:fldChar w:fldCharType="begin">
          <w:ffData>
            <w:name w:val="Kryss2"/>
            <w:enabled/>
            <w:calcOnExit w:val="0"/>
            <w:checkBox>
              <w:sizeAuto/>
              <w:default w:val="0"/>
              <w:checked w:val="0"/>
            </w:checkBox>
          </w:ffData>
        </w:fldChar>
      </w:r>
      <w:r w:rsidR="000066B5">
        <w:rPr>
          <w:rFonts w:ascii="Arial" w:eastAsia="Times New Roman" w:hAnsi="Arial" w:cs="Arial"/>
          <w:color w:val="000000"/>
          <w:sz w:val="17"/>
          <w:szCs w:val="17"/>
          <w:lang w:eastAsia="sv-SE"/>
        </w:rPr>
        <w:instrText xml:space="preserve"> FORMCHECKBOX </w:instrText>
      </w:r>
      <w:r w:rsidR="008A655F">
        <w:rPr>
          <w:rFonts w:ascii="Arial" w:eastAsia="Times New Roman" w:hAnsi="Arial" w:cs="Arial"/>
          <w:color w:val="000000"/>
          <w:sz w:val="17"/>
          <w:szCs w:val="17"/>
          <w:lang w:eastAsia="sv-SE"/>
        </w:rPr>
      </w:r>
      <w:r w:rsidR="008A655F">
        <w:rPr>
          <w:rFonts w:ascii="Arial" w:eastAsia="Times New Roman" w:hAnsi="Arial" w:cs="Arial"/>
          <w:color w:val="000000"/>
          <w:sz w:val="17"/>
          <w:szCs w:val="17"/>
          <w:lang w:eastAsia="sv-SE"/>
        </w:rPr>
        <w:fldChar w:fldCharType="separate"/>
      </w:r>
      <w:r w:rsidR="000066B5">
        <w:rPr>
          <w:rFonts w:ascii="Arial" w:eastAsia="Times New Roman" w:hAnsi="Arial" w:cs="Arial"/>
          <w:color w:val="000000"/>
          <w:sz w:val="17"/>
          <w:szCs w:val="17"/>
          <w:lang w:eastAsia="sv-SE"/>
        </w:rPr>
        <w:fldChar w:fldCharType="end"/>
      </w:r>
    </w:p>
    <w:p w14:paraId="375B142B" w14:textId="77777777" w:rsidR="000066B5" w:rsidRDefault="000066B5" w:rsidP="0005116A">
      <w:pPr>
        <w:spacing w:after="0" w:line="240" w:lineRule="auto"/>
      </w:pPr>
    </w:p>
    <w:p w14:paraId="25A1B782" w14:textId="2A0098E3" w:rsidR="0005116A" w:rsidRDefault="00596A6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If the information need</w:t>
      </w:r>
      <w:del w:id="26" w:author="Björn Hagström" w:date="2017-02-09T14:40:00Z">
        <w:r w:rsidDel="00904F83">
          <w:rPr>
            <w:rFonts w:ascii="Arial" w:eastAsia="Times New Roman" w:hAnsi="Arial" w:cs="Arial"/>
            <w:b/>
            <w:color w:val="000000"/>
            <w:sz w:val="17"/>
            <w:szCs w:val="17"/>
            <w:lang w:eastAsia="sv-SE"/>
          </w:rPr>
          <w:delText>s</w:delText>
        </w:r>
      </w:del>
      <w:r>
        <w:rPr>
          <w:rFonts w:ascii="Arial" w:eastAsia="Times New Roman" w:hAnsi="Arial" w:cs="Arial"/>
          <w:b/>
          <w:color w:val="000000"/>
          <w:sz w:val="17"/>
          <w:szCs w:val="17"/>
          <w:lang w:eastAsia="sv-SE"/>
        </w:rPr>
        <w:t xml:space="preserve"> to be converted to other formats, how is this done?</w:t>
      </w:r>
      <w:r w:rsidR="0005116A" w:rsidRPr="0005116A">
        <w:rPr>
          <w:rFonts w:ascii="Arial" w:eastAsia="Times New Roman" w:hAnsi="Arial" w:cs="Arial"/>
          <w:b/>
          <w:color w:val="000000"/>
          <w:sz w:val="17"/>
          <w:szCs w:val="17"/>
          <w:lang w:eastAsia="sv-SE"/>
        </w:rPr>
        <w:t xml:space="preserve"> </w:t>
      </w:r>
    </w:p>
    <w:p w14:paraId="5FF67100" w14:textId="3968768B" w:rsidR="000066B5" w:rsidRDefault="000066B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24"/>
            <w:enabled/>
            <w:calcOnExit w:val="0"/>
            <w:textInput/>
          </w:ffData>
        </w:fldChar>
      </w:r>
      <w:bookmarkStart w:id="27" w:name="Text24"/>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27"/>
    </w:p>
    <w:p w14:paraId="77987900" w14:textId="77777777" w:rsidR="000066B5" w:rsidRPr="0005116A" w:rsidRDefault="000066B5" w:rsidP="0005116A">
      <w:pPr>
        <w:spacing w:after="0" w:line="240" w:lineRule="auto"/>
        <w:rPr>
          <w:rFonts w:ascii="Arial" w:eastAsia="Times New Roman" w:hAnsi="Arial" w:cs="Arial"/>
          <w:b/>
          <w:color w:val="000000"/>
          <w:sz w:val="17"/>
          <w:szCs w:val="17"/>
          <w:lang w:eastAsia="sv-SE"/>
        </w:rPr>
      </w:pPr>
    </w:p>
    <w:p w14:paraId="4809BFE2" w14:textId="6F9D3353" w:rsidR="0005116A" w:rsidRDefault="00596A6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t xml:space="preserve">Is there further </w:t>
      </w:r>
      <w:del w:id="28" w:author="Björn Hagström" w:date="2017-02-09T14:40:00Z">
        <w:r w:rsidDel="00904F83">
          <w:rPr>
            <w:rFonts w:ascii="Arial" w:eastAsia="Times New Roman" w:hAnsi="Arial" w:cs="Arial"/>
            <w:b/>
            <w:color w:val="000000"/>
            <w:sz w:val="17"/>
            <w:szCs w:val="17"/>
            <w:lang w:eastAsia="sv-SE"/>
          </w:rPr>
          <w:delText xml:space="preserve">demands </w:delText>
        </w:r>
      </w:del>
      <w:ins w:id="29" w:author="Björn Hagström" w:date="2017-02-09T14:40:00Z">
        <w:r w:rsidR="00904F83">
          <w:rPr>
            <w:rFonts w:ascii="Arial" w:eastAsia="Times New Roman" w:hAnsi="Arial" w:cs="Arial"/>
            <w:b/>
            <w:color w:val="000000"/>
            <w:sz w:val="17"/>
            <w:szCs w:val="17"/>
            <w:lang w:eastAsia="sv-SE"/>
          </w:rPr>
          <w:t xml:space="preserve">needs </w:t>
        </w:r>
      </w:ins>
      <w:r>
        <w:rPr>
          <w:rFonts w:ascii="Arial" w:eastAsia="Times New Roman" w:hAnsi="Arial" w:cs="Arial"/>
          <w:b/>
          <w:color w:val="000000"/>
          <w:sz w:val="17"/>
          <w:szCs w:val="17"/>
          <w:lang w:eastAsia="sv-SE"/>
        </w:rPr>
        <w:t>that need to be satisfied for the information to be opened</w:t>
      </w:r>
      <w:ins w:id="30" w:author="Björn Hagström" w:date="2017-02-09T14:40:00Z">
        <w:r w:rsidR="00904F83">
          <w:rPr>
            <w:rFonts w:ascii="Arial" w:eastAsia="Times New Roman" w:hAnsi="Arial" w:cs="Arial"/>
            <w:b/>
            <w:color w:val="000000"/>
            <w:sz w:val="17"/>
            <w:szCs w:val="17"/>
            <w:lang w:eastAsia="sv-SE"/>
          </w:rPr>
          <w:t xml:space="preserve"> up?</w:t>
        </w:r>
      </w:ins>
      <w:del w:id="31" w:author="Björn Hagström" w:date="2017-02-09T14:40:00Z">
        <w:r w:rsidDel="00904F83">
          <w:rPr>
            <w:rFonts w:ascii="Arial" w:eastAsia="Times New Roman" w:hAnsi="Arial" w:cs="Arial"/>
            <w:b/>
            <w:color w:val="000000"/>
            <w:sz w:val="17"/>
            <w:szCs w:val="17"/>
            <w:lang w:eastAsia="sv-SE"/>
          </w:rPr>
          <w:delText>.</w:delText>
        </w:r>
      </w:del>
      <w:r w:rsidR="0005116A" w:rsidRPr="0005116A">
        <w:rPr>
          <w:rFonts w:ascii="Arial" w:eastAsia="Times New Roman" w:hAnsi="Arial" w:cs="Arial"/>
          <w:b/>
          <w:color w:val="000000"/>
          <w:sz w:val="17"/>
          <w:szCs w:val="17"/>
          <w:lang w:eastAsia="sv-SE"/>
        </w:rPr>
        <w:t xml:space="preserve"> </w:t>
      </w:r>
    </w:p>
    <w:p w14:paraId="3BFC6DB5" w14:textId="719BD802" w:rsidR="000066B5" w:rsidRDefault="000066B5" w:rsidP="0005116A">
      <w:pPr>
        <w:spacing w:after="0" w:line="240" w:lineRule="auto"/>
        <w:rPr>
          <w:rFonts w:ascii="Arial" w:eastAsia="Times New Roman" w:hAnsi="Arial" w:cs="Arial"/>
          <w:b/>
          <w:color w:val="000000"/>
          <w:sz w:val="17"/>
          <w:szCs w:val="17"/>
          <w:lang w:eastAsia="sv-SE"/>
        </w:rPr>
      </w:pPr>
      <w:r>
        <w:rPr>
          <w:rFonts w:ascii="Arial" w:eastAsia="Times New Roman" w:hAnsi="Arial" w:cs="Arial"/>
          <w:b/>
          <w:color w:val="000000"/>
          <w:sz w:val="17"/>
          <w:szCs w:val="17"/>
          <w:lang w:eastAsia="sv-SE"/>
        </w:rPr>
        <w:fldChar w:fldCharType="begin">
          <w:ffData>
            <w:name w:val="Text25"/>
            <w:enabled/>
            <w:calcOnExit w:val="0"/>
            <w:textInput/>
          </w:ffData>
        </w:fldChar>
      </w:r>
      <w:bookmarkStart w:id="32" w:name="Text25"/>
      <w:r>
        <w:rPr>
          <w:rFonts w:ascii="Arial" w:eastAsia="Times New Roman" w:hAnsi="Arial" w:cs="Arial"/>
          <w:b/>
          <w:color w:val="000000"/>
          <w:sz w:val="17"/>
          <w:szCs w:val="17"/>
          <w:lang w:eastAsia="sv-SE"/>
        </w:rPr>
        <w:instrText xml:space="preserve"> FORMTEXT </w:instrText>
      </w:r>
      <w:r>
        <w:rPr>
          <w:rFonts w:ascii="Arial" w:eastAsia="Times New Roman" w:hAnsi="Arial" w:cs="Arial"/>
          <w:b/>
          <w:color w:val="000000"/>
          <w:sz w:val="17"/>
          <w:szCs w:val="17"/>
          <w:lang w:eastAsia="sv-SE"/>
        </w:rPr>
      </w:r>
      <w:r>
        <w:rPr>
          <w:rFonts w:ascii="Arial" w:eastAsia="Times New Roman" w:hAnsi="Arial" w:cs="Arial"/>
          <w:b/>
          <w:color w:val="000000"/>
          <w:sz w:val="17"/>
          <w:szCs w:val="17"/>
          <w:lang w:eastAsia="sv-SE"/>
        </w:rPr>
        <w:fldChar w:fldCharType="separate"/>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noProof/>
          <w:color w:val="000000"/>
          <w:sz w:val="17"/>
          <w:szCs w:val="17"/>
          <w:lang w:eastAsia="sv-SE"/>
        </w:rPr>
        <w:t> </w:t>
      </w:r>
      <w:r>
        <w:rPr>
          <w:rFonts w:ascii="Arial" w:eastAsia="Times New Roman" w:hAnsi="Arial" w:cs="Arial"/>
          <w:b/>
          <w:color w:val="000000"/>
          <w:sz w:val="17"/>
          <w:szCs w:val="17"/>
          <w:lang w:eastAsia="sv-SE"/>
        </w:rPr>
        <w:fldChar w:fldCharType="end"/>
      </w:r>
      <w:bookmarkEnd w:id="32"/>
    </w:p>
    <w:p w14:paraId="02BAC888" w14:textId="77777777" w:rsidR="000066B5" w:rsidRPr="0005116A" w:rsidRDefault="000066B5" w:rsidP="0005116A">
      <w:pPr>
        <w:spacing w:after="0" w:line="240" w:lineRule="auto"/>
        <w:rPr>
          <w:rFonts w:ascii="Arial" w:eastAsia="Times New Roman" w:hAnsi="Arial" w:cs="Arial"/>
          <w:b/>
          <w:color w:val="000000"/>
          <w:sz w:val="17"/>
          <w:szCs w:val="17"/>
          <w:lang w:eastAsia="sv-SE"/>
        </w:rPr>
      </w:pPr>
    </w:p>
    <w:p w14:paraId="2A6B1ED7" w14:textId="77777777" w:rsidR="0005116A" w:rsidRDefault="0005116A" w:rsidP="0005116A">
      <w:pPr>
        <w:rPr>
          <w:rFonts w:eastAsia="Times New Roman"/>
        </w:rPr>
      </w:pPr>
    </w:p>
    <w:p w14:paraId="6A8AE822" w14:textId="4F0D56B9" w:rsidR="0005116A" w:rsidRPr="000066B5" w:rsidRDefault="000066B5" w:rsidP="000066B5">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2</w:t>
      </w:r>
      <w:r w:rsidR="0005116A" w:rsidRPr="000066B5">
        <w:rPr>
          <w:rFonts w:ascii="Arial" w:eastAsia="Times New Roman" w:hAnsi="Arial" w:cs="Arial"/>
          <w:color w:val="000000"/>
          <w:sz w:val="25"/>
          <w:szCs w:val="25"/>
          <w:lang w:eastAsia="sv-SE"/>
        </w:rPr>
        <w:t xml:space="preserve">. </w:t>
      </w:r>
      <w:r w:rsidR="00596A65">
        <w:rPr>
          <w:rFonts w:ascii="Arial" w:eastAsia="Times New Roman" w:hAnsi="Arial" w:cs="Arial"/>
          <w:color w:val="000000"/>
          <w:sz w:val="25"/>
          <w:szCs w:val="25"/>
          <w:lang w:eastAsia="sv-SE"/>
        </w:rPr>
        <w:t xml:space="preserve">Develop useful metadata </w:t>
      </w:r>
    </w:p>
    <w:p w14:paraId="0C7D245E" w14:textId="7A431B50" w:rsidR="009721CD" w:rsidRDefault="00596A65" w:rsidP="000066B5">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Fill in the parts of the checklist for metadata in the capacity you can. This </w:t>
      </w:r>
      <w:r w:rsidR="002340EF">
        <w:rPr>
          <w:rFonts w:ascii="Arial" w:eastAsia="Times New Roman" w:hAnsi="Arial" w:cs="Arial"/>
          <w:color w:val="000000"/>
          <w:sz w:val="17"/>
          <w:szCs w:val="17"/>
          <w:lang w:eastAsia="sv-SE"/>
        </w:rPr>
        <w:t>should be done in cooperation with the operation and the specialist administrator.</w:t>
      </w:r>
    </w:p>
    <w:p w14:paraId="7BECD065" w14:textId="77777777" w:rsidR="009721CD" w:rsidRDefault="009721CD" w:rsidP="000066B5">
      <w:pPr>
        <w:spacing w:after="0" w:line="240" w:lineRule="auto"/>
        <w:rPr>
          <w:rFonts w:ascii="Arial" w:eastAsia="Times New Roman" w:hAnsi="Arial" w:cs="Arial"/>
          <w:color w:val="000000"/>
          <w:sz w:val="17"/>
          <w:szCs w:val="17"/>
          <w:lang w:eastAsia="sv-SE"/>
        </w:rPr>
      </w:pPr>
    </w:p>
    <w:p w14:paraId="476602ED" w14:textId="77777777" w:rsidR="000066B5" w:rsidRPr="000066B5" w:rsidRDefault="000066B5" w:rsidP="000066B5">
      <w:pPr>
        <w:spacing w:after="0" w:line="240" w:lineRule="auto"/>
        <w:rPr>
          <w:rFonts w:ascii="Arial" w:eastAsia="Times New Roman" w:hAnsi="Arial" w:cs="Arial"/>
          <w:color w:val="000000"/>
          <w:sz w:val="17"/>
          <w:szCs w:val="17"/>
          <w:lang w:eastAsia="sv-SE"/>
        </w:rPr>
      </w:pPr>
    </w:p>
    <w:p w14:paraId="52A55514" w14:textId="6C8204BA" w:rsidR="000066B5" w:rsidRPr="000066B5" w:rsidRDefault="000066B5" w:rsidP="000066B5">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3</w:t>
      </w:r>
      <w:r w:rsidR="0005116A" w:rsidRPr="000066B5">
        <w:rPr>
          <w:rFonts w:ascii="Arial" w:eastAsia="Times New Roman" w:hAnsi="Arial" w:cs="Arial"/>
          <w:color w:val="000000"/>
          <w:sz w:val="25"/>
          <w:szCs w:val="25"/>
          <w:lang w:eastAsia="sv-SE"/>
        </w:rPr>
        <w:t xml:space="preserve">. </w:t>
      </w:r>
      <w:r w:rsidR="002340EF">
        <w:rPr>
          <w:rFonts w:ascii="Arial" w:eastAsia="Times New Roman" w:hAnsi="Arial" w:cs="Arial"/>
          <w:color w:val="000000"/>
          <w:sz w:val="25"/>
          <w:szCs w:val="25"/>
          <w:lang w:eastAsia="sv-SE"/>
        </w:rPr>
        <w:t>How should open data be administered?</w:t>
      </w:r>
    </w:p>
    <w:p w14:paraId="363F5627" w14:textId="4A3D84A0" w:rsidR="0005116A" w:rsidRPr="000066B5" w:rsidRDefault="002340EF" w:rsidP="000066B5">
      <w:pPr>
        <w:spacing w:after="0" w:line="240" w:lineRule="auto"/>
        <w:rPr>
          <w:rFonts w:ascii="Arial" w:eastAsia="Times New Roman" w:hAnsi="Arial" w:cs="Arial"/>
          <w:b/>
          <w:color w:val="000000"/>
          <w:sz w:val="17"/>
          <w:szCs w:val="17"/>
          <w:lang w:eastAsia="sv-SE"/>
        </w:rPr>
      </w:pPr>
      <w:r>
        <w:rPr>
          <w:rFonts w:ascii="Arial" w:eastAsia="Times New Roman" w:hAnsi="Arial" w:cs="Arial"/>
          <w:color w:val="000000"/>
          <w:sz w:val="17"/>
          <w:szCs w:val="17"/>
          <w:lang w:eastAsia="sv-SE"/>
        </w:rPr>
        <w:t xml:space="preserve">Se to that there </w:t>
      </w:r>
      <w:del w:id="33" w:author="Björn Hagström" w:date="2017-02-09T14:41:00Z">
        <w:r w:rsidDel="00904F83">
          <w:rPr>
            <w:rFonts w:ascii="Arial" w:eastAsia="Times New Roman" w:hAnsi="Arial" w:cs="Arial"/>
            <w:color w:val="000000"/>
            <w:sz w:val="17"/>
            <w:szCs w:val="17"/>
            <w:lang w:eastAsia="sv-SE"/>
          </w:rPr>
          <w:delText xml:space="preserve">is </w:delText>
        </w:r>
      </w:del>
      <w:ins w:id="34" w:author="Björn Hagström" w:date="2017-02-09T14:41:00Z">
        <w:r w:rsidR="00904F83">
          <w:rPr>
            <w:rFonts w:ascii="Arial" w:eastAsia="Times New Roman" w:hAnsi="Arial" w:cs="Arial"/>
            <w:color w:val="000000"/>
            <w:sz w:val="17"/>
            <w:szCs w:val="17"/>
            <w:lang w:eastAsia="sv-SE"/>
          </w:rPr>
          <w:t xml:space="preserve">are </w:t>
        </w:r>
      </w:ins>
      <w:r>
        <w:rPr>
          <w:rFonts w:ascii="Arial" w:eastAsia="Times New Roman" w:hAnsi="Arial" w:cs="Arial"/>
          <w:color w:val="000000"/>
          <w:sz w:val="17"/>
          <w:szCs w:val="17"/>
          <w:lang w:eastAsia="sv-SE"/>
        </w:rPr>
        <w:t>resources</w:t>
      </w:r>
      <w:ins w:id="35" w:author="Björn Hagström" w:date="2017-02-09T14:41:00Z">
        <w:r w:rsidR="002B40D3">
          <w:rPr>
            <w:rFonts w:ascii="Arial" w:eastAsia="Times New Roman" w:hAnsi="Arial" w:cs="Arial"/>
            <w:color w:val="000000"/>
            <w:sz w:val="17"/>
            <w:szCs w:val="17"/>
            <w:lang w:eastAsia="sv-SE"/>
          </w:rPr>
          <w:t xml:space="preserve"> available</w:t>
        </w:r>
      </w:ins>
      <w:r>
        <w:rPr>
          <w:rFonts w:ascii="Arial" w:eastAsia="Times New Roman" w:hAnsi="Arial" w:cs="Arial"/>
          <w:color w:val="000000"/>
          <w:sz w:val="17"/>
          <w:szCs w:val="17"/>
          <w:lang w:eastAsia="sv-SE"/>
        </w:rPr>
        <w:t xml:space="preserve"> to administer source data and systems for </w:t>
      </w:r>
      <w:del w:id="36" w:author="Björn Hagström" w:date="2017-02-09T14:41:00Z">
        <w:r w:rsidDel="002B40D3">
          <w:rPr>
            <w:rFonts w:ascii="Arial" w:eastAsia="Times New Roman" w:hAnsi="Arial" w:cs="Arial"/>
            <w:color w:val="000000"/>
            <w:sz w:val="17"/>
            <w:szCs w:val="17"/>
            <w:lang w:eastAsia="sv-SE"/>
          </w:rPr>
          <w:delText xml:space="preserve">the </w:delText>
        </w:r>
      </w:del>
      <w:r>
        <w:rPr>
          <w:rFonts w:ascii="Arial" w:eastAsia="Times New Roman" w:hAnsi="Arial" w:cs="Arial"/>
          <w:color w:val="000000"/>
          <w:sz w:val="17"/>
          <w:szCs w:val="17"/>
          <w:lang w:eastAsia="sv-SE"/>
        </w:rPr>
        <w:t xml:space="preserve">supplying </w:t>
      </w:r>
      <w:del w:id="37" w:author="Björn Hagström" w:date="2017-02-09T14:41:00Z">
        <w:r w:rsidDel="002B40D3">
          <w:rPr>
            <w:rFonts w:ascii="Arial" w:eastAsia="Times New Roman" w:hAnsi="Arial" w:cs="Arial"/>
            <w:color w:val="000000"/>
            <w:sz w:val="17"/>
            <w:szCs w:val="17"/>
            <w:lang w:eastAsia="sv-SE"/>
          </w:rPr>
          <w:delText xml:space="preserve">of </w:delText>
        </w:r>
      </w:del>
      <w:r>
        <w:rPr>
          <w:rFonts w:ascii="Arial" w:eastAsia="Times New Roman" w:hAnsi="Arial" w:cs="Arial"/>
          <w:color w:val="000000"/>
          <w:sz w:val="17"/>
          <w:szCs w:val="17"/>
          <w:lang w:eastAsia="sv-SE"/>
        </w:rPr>
        <w:t xml:space="preserve">open data (for example </w:t>
      </w:r>
      <w:proofErr w:type="spellStart"/>
      <w:r>
        <w:rPr>
          <w:rFonts w:ascii="Arial" w:eastAsia="Times New Roman" w:hAnsi="Arial" w:cs="Arial"/>
          <w:color w:val="000000"/>
          <w:sz w:val="17"/>
          <w:szCs w:val="17"/>
          <w:lang w:eastAsia="sv-SE"/>
        </w:rPr>
        <w:t>api:s</w:t>
      </w:r>
      <w:proofErr w:type="spellEnd"/>
      <w:r w:rsidR="0005116A" w:rsidRPr="000066B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the creation of csv and</w:t>
      </w:r>
      <w:r w:rsidR="0005116A" w:rsidRPr="000066B5">
        <w:rPr>
          <w:rFonts w:ascii="Arial" w:eastAsia="Times New Roman" w:hAnsi="Arial" w:cs="Arial"/>
          <w:color w:val="000000"/>
          <w:sz w:val="17"/>
          <w:szCs w:val="17"/>
          <w:lang w:eastAsia="sv-SE"/>
        </w:rPr>
        <w:t xml:space="preserve"> excel </w:t>
      </w:r>
      <w:r>
        <w:rPr>
          <w:rFonts w:ascii="Arial" w:eastAsia="Times New Roman" w:hAnsi="Arial" w:cs="Arial"/>
          <w:color w:val="000000"/>
          <w:sz w:val="17"/>
          <w:szCs w:val="17"/>
          <w:lang w:eastAsia="sv-SE"/>
        </w:rPr>
        <w:t>as well as eventual external portals for this)</w:t>
      </w:r>
      <w:r w:rsidR="0005116A" w:rsidRPr="000066B5">
        <w:rPr>
          <w:rFonts w:ascii="Arial" w:eastAsia="Times New Roman" w:hAnsi="Arial" w:cs="Arial"/>
          <w:color w:val="000000"/>
          <w:sz w:val="17"/>
          <w:szCs w:val="17"/>
          <w:lang w:eastAsia="sv-SE"/>
        </w:rPr>
        <w:t xml:space="preserve">. </w:t>
      </w:r>
      <w:r>
        <w:rPr>
          <w:rFonts w:ascii="Arial" w:eastAsia="Times New Roman" w:hAnsi="Arial" w:cs="Arial"/>
          <w:color w:val="000000"/>
          <w:sz w:val="17"/>
          <w:szCs w:val="17"/>
          <w:lang w:eastAsia="sv-SE"/>
        </w:rPr>
        <w:t>Describe the administration and who has what role</w:t>
      </w:r>
      <w:r w:rsidR="000066B5" w:rsidRPr="000066B5">
        <w:rPr>
          <w:rFonts w:ascii="Arial" w:eastAsia="Times New Roman" w:hAnsi="Arial" w:cs="Arial"/>
          <w:color w:val="000000"/>
          <w:sz w:val="17"/>
          <w:szCs w:val="17"/>
          <w:lang w:eastAsia="sv-SE"/>
        </w:rPr>
        <w:t>:</w:t>
      </w:r>
    </w:p>
    <w:p w14:paraId="36D8E6B7" w14:textId="039169B1" w:rsidR="0005116A" w:rsidRDefault="000066B5" w:rsidP="000066B5">
      <w:pPr>
        <w:spacing w:after="0" w:line="240" w:lineRule="auto"/>
        <w:rPr>
          <w:rFonts w:eastAsia="Times New Roman"/>
        </w:rPr>
      </w:pPr>
      <w:r w:rsidRPr="000066B5">
        <w:rPr>
          <w:rFonts w:ascii="Arial" w:eastAsia="Times New Roman" w:hAnsi="Arial" w:cs="Arial"/>
          <w:color w:val="000000"/>
          <w:sz w:val="17"/>
          <w:szCs w:val="17"/>
          <w:lang w:eastAsia="sv-SE"/>
        </w:rPr>
        <w:fldChar w:fldCharType="begin">
          <w:ffData>
            <w:name w:val="Text27"/>
            <w:enabled/>
            <w:calcOnExit w:val="0"/>
            <w:textInput/>
          </w:ffData>
        </w:fldChar>
      </w:r>
      <w:bookmarkStart w:id="38" w:name="Text27"/>
      <w:r w:rsidRPr="000066B5">
        <w:rPr>
          <w:rFonts w:ascii="Arial" w:eastAsia="Times New Roman" w:hAnsi="Arial" w:cs="Arial"/>
          <w:color w:val="000000"/>
          <w:sz w:val="17"/>
          <w:szCs w:val="17"/>
          <w:lang w:eastAsia="sv-SE"/>
        </w:rPr>
        <w:instrText xml:space="preserve"> FORMTEXT </w:instrText>
      </w:r>
      <w:r w:rsidRPr="000066B5">
        <w:rPr>
          <w:rFonts w:ascii="Arial" w:eastAsia="Times New Roman" w:hAnsi="Arial" w:cs="Arial"/>
          <w:color w:val="000000"/>
          <w:sz w:val="17"/>
          <w:szCs w:val="17"/>
          <w:lang w:eastAsia="sv-SE"/>
        </w:rPr>
      </w:r>
      <w:r w:rsidRPr="000066B5">
        <w:rPr>
          <w:rFonts w:ascii="Arial" w:eastAsia="Times New Roman" w:hAnsi="Arial" w:cs="Arial"/>
          <w:color w:val="000000"/>
          <w:sz w:val="17"/>
          <w:szCs w:val="17"/>
          <w:lang w:eastAsia="sv-SE"/>
        </w:rPr>
        <w:fldChar w:fldCharType="separate"/>
      </w:r>
      <w:r w:rsidRPr="000066B5">
        <w:rPr>
          <w:rFonts w:ascii="Arial" w:eastAsia="Times New Roman" w:hAnsi="Arial" w:cs="Arial"/>
          <w:color w:val="000000"/>
          <w:sz w:val="17"/>
          <w:szCs w:val="17"/>
          <w:lang w:eastAsia="sv-SE"/>
        </w:rPr>
        <w:t> </w:t>
      </w:r>
      <w:r w:rsidRPr="000066B5">
        <w:rPr>
          <w:rFonts w:ascii="Arial" w:eastAsia="Times New Roman" w:hAnsi="Arial" w:cs="Arial"/>
          <w:color w:val="000000"/>
          <w:sz w:val="17"/>
          <w:szCs w:val="17"/>
          <w:lang w:eastAsia="sv-SE"/>
        </w:rPr>
        <w:t> </w:t>
      </w:r>
      <w:r w:rsidRPr="000066B5">
        <w:rPr>
          <w:rFonts w:ascii="Arial" w:eastAsia="Times New Roman" w:hAnsi="Arial" w:cs="Arial"/>
          <w:color w:val="000000"/>
          <w:sz w:val="17"/>
          <w:szCs w:val="17"/>
          <w:lang w:eastAsia="sv-SE"/>
        </w:rPr>
        <w:t> </w:t>
      </w:r>
      <w:r w:rsidRPr="000066B5">
        <w:rPr>
          <w:rFonts w:ascii="Arial" w:eastAsia="Times New Roman" w:hAnsi="Arial" w:cs="Arial"/>
          <w:color w:val="000000"/>
          <w:sz w:val="17"/>
          <w:szCs w:val="17"/>
          <w:lang w:eastAsia="sv-SE"/>
        </w:rPr>
        <w:t> </w:t>
      </w:r>
      <w:r w:rsidRPr="000066B5">
        <w:rPr>
          <w:rFonts w:ascii="Arial" w:eastAsia="Times New Roman" w:hAnsi="Arial" w:cs="Arial"/>
          <w:color w:val="000000"/>
          <w:sz w:val="17"/>
          <w:szCs w:val="17"/>
          <w:lang w:eastAsia="sv-SE"/>
        </w:rPr>
        <w:t> </w:t>
      </w:r>
      <w:r w:rsidRPr="000066B5">
        <w:rPr>
          <w:rFonts w:ascii="Arial" w:eastAsia="Times New Roman" w:hAnsi="Arial" w:cs="Arial"/>
          <w:color w:val="000000"/>
          <w:sz w:val="17"/>
          <w:szCs w:val="17"/>
          <w:lang w:eastAsia="sv-SE"/>
        </w:rPr>
        <w:fldChar w:fldCharType="end"/>
      </w:r>
      <w:bookmarkEnd w:id="38"/>
    </w:p>
    <w:p w14:paraId="2F8B0D4C" w14:textId="77777777" w:rsidR="000066B5" w:rsidRDefault="000066B5" w:rsidP="0005116A">
      <w:pPr>
        <w:rPr>
          <w:rFonts w:eastAsia="Times New Roman"/>
        </w:rPr>
      </w:pPr>
    </w:p>
    <w:p w14:paraId="262BA13D" w14:textId="3515D454" w:rsidR="00207BAC" w:rsidRPr="000066B5" w:rsidRDefault="009721CD" w:rsidP="00207BAC">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4</w:t>
      </w:r>
      <w:r w:rsidR="00207BAC">
        <w:rPr>
          <w:rFonts w:ascii="Arial" w:eastAsia="Times New Roman" w:hAnsi="Arial" w:cs="Arial"/>
          <w:color w:val="000000"/>
          <w:sz w:val="25"/>
          <w:szCs w:val="25"/>
          <w:lang w:eastAsia="sv-SE"/>
        </w:rPr>
        <w:t xml:space="preserve">. </w:t>
      </w:r>
      <w:r w:rsidR="002340EF">
        <w:rPr>
          <w:rFonts w:ascii="Arial" w:eastAsia="Times New Roman" w:hAnsi="Arial" w:cs="Arial"/>
          <w:color w:val="000000"/>
          <w:sz w:val="25"/>
          <w:szCs w:val="25"/>
          <w:lang w:eastAsia="sv-SE"/>
        </w:rPr>
        <w:t>Provide information in the wa</w:t>
      </w:r>
      <w:ins w:id="39" w:author="Björn Hagström" w:date="2017-02-09T14:41:00Z">
        <w:r w:rsidR="002B40D3">
          <w:rPr>
            <w:rFonts w:ascii="Arial" w:eastAsia="Times New Roman" w:hAnsi="Arial" w:cs="Arial"/>
            <w:color w:val="000000"/>
            <w:sz w:val="25"/>
            <w:szCs w:val="25"/>
            <w:lang w:eastAsia="sv-SE"/>
          </w:rPr>
          <w:t>y</w:t>
        </w:r>
      </w:ins>
      <w:del w:id="40" w:author="Björn Hagström" w:date="2017-02-09T14:41:00Z">
        <w:r w:rsidR="002340EF" w:rsidDel="002B40D3">
          <w:rPr>
            <w:rFonts w:ascii="Arial" w:eastAsia="Times New Roman" w:hAnsi="Arial" w:cs="Arial"/>
            <w:color w:val="000000"/>
            <w:sz w:val="25"/>
            <w:szCs w:val="25"/>
            <w:lang w:eastAsia="sv-SE"/>
          </w:rPr>
          <w:delText>t</w:delText>
        </w:r>
      </w:del>
      <w:r w:rsidR="002340EF">
        <w:rPr>
          <w:rFonts w:ascii="Arial" w:eastAsia="Times New Roman" w:hAnsi="Arial" w:cs="Arial"/>
          <w:color w:val="000000"/>
          <w:sz w:val="25"/>
          <w:szCs w:val="25"/>
          <w:lang w:eastAsia="sv-SE"/>
        </w:rPr>
        <w:t xml:space="preserve"> that has been defined.</w:t>
      </w:r>
    </w:p>
    <w:p w14:paraId="00CB27AC" w14:textId="13AFD4B1" w:rsidR="00207BAC" w:rsidRDefault="002340EF" w:rsidP="00207BAC">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Depending on the requirements and existing opportunities</w:t>
      </w:r>
      <w:r w:rsidR="00294AA8">
        <w:rPr>
          <w:rFonts w:ascii="Arial" w:eastAsia="Times New Roman" w:hAnsi="Arial" w:cs="Arial"/>
          <w:color w:val="000000"/>
          <w:sz w:val="17"/>
          <w:szCs w:val="17"/>
          <w:lang w:eastAsia="sv-SE"/>
        </w:rPr>
        <w:t xml:space="preserve"> you could need to develop new technology or use already existing technology. The goal is to satisfy the needs that the target groups have, see the target group analysis in “Checklist for operations and the </w:t>
      </w:r>
      <w:del w:id="41" w:author="Gustav Johansson" w:date="2017-02-09T18:35:00Z">
        <w:r w:rsidR="00294AA8" w:rsidDel="00CB7EF4">
          <w:rPr>
            <w:rFonts w:ascii="Arial" w:eastAsia="Times New Roman" w:hAnsi="Arial" w:cs="Arial"/>
            <w:color w:val="000000"/>
            <w:sz w:val="17"/>
            <w:szCs w:val="17"/>
            <w:lang w:eastAsia="sv-SE"/>
          </w:rPr>
          <w:delText>publicising</w:delText>
        </w:r>
      </w:del>
      <w:ins w:id="42" w:author="Gustav Johansson" w:date="2017-02-09T18:35:00Z">
        <w:r w:rsidR="00CB7EF4">
          <w:rPr>
            <w:rFonts w:ascii="Arial" w:eastAsia="Times New Roman" w:hAnsi="Arial" w:cs="Arial"/>
            <w:color w:val="000000"/>
            <w:sz w:val="17"/>
            <w:szCs w:val="17"/>
            <w:lang w:eastAsia="sv-SE"/>
          </w:rPr>
          <w:t>publication</w:t>
        </w:r>
      </w:ins>
      <w:r w:rsidR="00294AA8">
        <w:rPr>
          <w:rFonts w:ascii="Arial" w:eastAsia="Times New Roman" w:hAnsi="Arial" w:cs="Arial"/>
          <w:color w:val="000000"/>
          <w:sz w:val="17"/>
          <w:szCs w:val="17"/>
          <w:lang w:eastAsia="sv-SE"/>
        </w:rPr>
        <w:t xml:space="preserve"> of open data”.</w:t>
      </w:r>
    </w:p>
    <w:p w14:paraId="225FB37B" w14:textId="77777777" w:rsidR="00207BAC" w:rsidRDefault="00207BAC" w:rsidP="0005116A">
      <w:pPr>
        <w:rPr>
          <w:rFonts w:ascii="Arial" w:eastAsia="Times New Roman" w:hAnsi="Arial" w:cs="Arial"/>
          <w:color w:val="000000"/>
          <w:sz w:val="17"/>
          <w:szCs w:val="17"/>
          <w:lang w:eastAsia="sv-SE"/>
        </w:rPr>
      </w:pPr>
    </w:p>
    <w:p w14:paraId="20E5CEA1" w14:textId="31955BD8" w:rsidR="009721CD" w:rsidRPr="000066B5" w:rsidRDefault="009721CD" w:rsidP="009721CD">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5</w:t>
      </w:r>
      <w:r w:rsidRPr="000066B5">
        <w:rPr>
          <w:rFonts w:ascii="Arial" w:eastAsia="Times New Roman" w:hAnsi="Arial" w:cs="Arial"/>
          <w:color w:val="000000"/>
          <w:sz w:val="25"/>
          <w:szCs w:val="25"/>
          <w:lang w:eastAsia="sv-SE"/>
        </w:rPr>
        <w:t xml:space="preserve">. </w:t>
      </w:r>
      <w:r w:rsidR="00294AA8">
        <w:rPr>
          <w:rFonts w:ascii="Arial" w:eastAsia="Times New Roman" w:hAnsi="Arial" w:cs="Arial"/>
          <w:color w:val="000000"/>
          <w:sz w:val="25"/>
          <w:szCs w:val="25"/>
          <w:lang w:eastAsia="sv-SE"/>
        </w:rPr>
        <w:t>Notify the operation that you are ready to make the data accessible</w:t>
      </w:r>
    </w:p>
    <w:p w14:paraId="4C44C1CC" w14:textId="14932E1A" w:rsidR="009721CD" w:rsidRDefault="002A6445" w:rsidP="009721CD">
      <w:pPr>
        <w:spacing w:after="0" w:line="240" w:lineRule="auto"/>
        <w:rPr>
          <w:rFonts w:ascii="Arial" w:eastAsia="Times New Roman" w:hAnsi="Arial" w:cs="Arial"/>
          <w:color w:val="000000"/>
          <w:sz w:val="17"/>
          <w:szCs w:val="17"/>
          <w:lang w:eastAsia="sv-SE"/>
        </w:rPr>
      </w:pPr>
      <w:r>
        <w:rPr>
          <w:rFonts w:ascii="Arial" w:eastAsia="Times New Roman" w:hAnsi="Arial" w:cs="Arial"/>
          <w:color w:val="000000"/>
          <w:sz w:val="17"/>
          <w:szCs w:val="17"/>
          <w:lang w:eastAsia="sv-SE"/>
        </w:rPr>
        <w:t xml:space="preserve">Notify the operation that you are ready to publicise open data. The operation will now test that the </w:t>
      </w:r>
      <w:r w:rsidR="00A81B3C">
        <w:rPr>
          <w:rFonts w:ascii="Arial" w:eastAsia="Times New Roman" w:hAnsi="Arial" w:cs="Arial"/>
          <w:color w:val="000000"/>
          <w:sz w:val="17"/>
          <w:szCs w:val="17"/>
          <w:lang w:eastAsia="sv-SE"/>
        </w:rPr>
        <w:t>accessible data fulfils their demands.</w:t>
      </w:r>
      <w:r w:rsidR="009721CD">
        <w:rPr>
          <w:rFonts w:ascii="Arial" w:eastAsia="Times New Roman" w:hAnsi="Arial" w:cs="Arial"/>
          <w:color w:val="000000"/>
          <w:sz w:val="17"/>
          <w:szCs w:val="17"/>
          <w:lang w:eastAsia="sv-SE"/>
        </w:rPr>
        <w:br/>
      </w:r>
    </w:p>
    <w:p w14:paraId="2B58BC94" w14:textId="121E0A1B" w:rsidR="0005116A" w:rsidRPr="000066B5" w:rsidRDefault="00207BAC" w:rsidP="000066B5">
      <w:pPr>
        <w:spacing w:before="360" w:after="120" w:line="240" w:lineRule="auto"/>
        <w:outlineLvl w:val="1"/>
        <w:rPr>
          <w:rFonts w:ascii="Arial" w:eastAsia="Times New Roman" w:hAnsi="Arial" w:cs="Arial"/>
          <w:color w:val="000000"/>
          <w:sz w:val="25"/>
          <w:szCs w:val="25"/>
          <w:lang w:eastAsia="sv-SE"/>
        </w:rPr>
      </w:pPr>
      <w:r>
        <w:rPr>
          <w:rFonts w:ascii="Arial" w:eastAsia="Times New Roman" w:hAnsi="Arial" w:cs="Arial"/>
          <w:color w:val="000000"/>
          <w:sz w:val="25"/>
          <w:szCs w:val="25"/>
          <w:lang w:eastAsia="sv-SE"/>
        </w:rPr>
        <w:t>6</w:t>
      </w:r>
      <w:r w:rsidR="0005116A" w:rsidRPr="000066B5">
        <w:rPr>
          <w:rFonts w:ascii="Arial" w:eastAsia="Times New Roman" w:hAnsi="Arial" w:cs="Arial"/>
          <w:color w:val="000000"/>
          <w:sz w:val="25"/>
          <w:szCs w:val="25"/>
          <w:lang w:eastAsia="sv-SE"/>
        </w:rPr>
        <w:t xml:space="preserve">. </w:t>
      </w:r>
      <w:r w:rsidR="00A81B3C">
        <w:rPr>
          <w:rFonts w:ascii="Arial" w:eastAsia="Times New Roman" w:hAnsi="Arial" w:cs="Arial"/>
          <w:color w:val="000000"/>
          <w:sz w:val="25"/>
          <w:szCs w:val="25"/>
          <w:lang w:eastAsia="sv-SE"/>
        </w:rPr>
        <w:t>Publicise and administer open data</w:t>
      </w:r>
    </w:p>
    <w:p w14:paraId="03F50D4F" w14:textId="2BF93606" w:rsidR="009721CD" w:rsidRDefault="00A81B3C" w:rsidP="0005116A">
      <w:pPr>
        <w:pStyle w:val="Normalwebb"/>
        <w:spacing w:before="0" w:beforeAutospacing="0" w:after="0" w:afterAutospacing="0"/>
        <w:rPr>
          <w:rFonts w:ascii="Arial" w:hAnsi="Arial" w:cs="Arial"/>
          <w:color w:val="000000"/>
          <w:sz w:val="17"/>
          <w:szCs w:val="17"/>
        </w:rPr>
      </w:pPr>
      <w:r>
        <w:rPr>
          <w:rFonts w:ascii="Arial" w:hAnsi="Arial" w:cs="Arial"/>
          <w:color w:val="000000"/>
          <w:sz w:val="17"/>
          <w:szCs w:val="17"/>
        </w:rPr>
        <w:t xml:space="preserve">Publicise open data in the way that has been developed </w:t>
      </w:r>
      <w:r w:rsidR="00D92EB4">
        <w:rPr>
          <w:rFonts w:ascii="Arial" w:hAnsi="Arial" w:cs="Arial"/>
          <w:color w:val="000000"/>
          <w:sz w:val="17"/>
          <w:szCs w:val="17"/>
        </w:rPr>
        <w:t xml:space="preserve">here </w:t>
      </w:r>
      <w:r>
        <w:rPr>
          <w:rFonts w:ascii="Arial" w:hAnsi="Arial" w:cs="Arial"/>
          <w:color w:val="000000"/>
          <w:sz w:val="17"/>
          <w:szCs w:val="17"/>
        </w:rPr>
        <w:t xml:space="preserve">above in agreement with the operation. The </w:t>
      </w:r>
      <w:del w:id="43" w:author="Gustav Johansson" w:date="2017-02-09T18:42:00Z">
        <w:r w:rsidDel="00CB7EF4">
          <w:rPr>
            <w:rFonts w:ascii="Arial" w:hAnsi="Arial" w:cs="Arial"/>
            <w:color w:val="000000"/>
            <w:sz w:val="17"/>
            <w:szCs w:val="17"/>
          </w:rPr>
          <w:delText xml:space="preserve">publicising </w:delText>
        </w:r>
      </w:del>
      <w:ins w:id="44" w:author="Gustav Johansson" w:date="2017-02-09T18:42:00Z">
        <w:r w:rsidR="00CB7EF4">
          <w:rPr>
            <w:rFonts w:ascii="Arial" w:hAnsi="Arial" w:cs="Arial"/>
            <w:color w:val="000000"/>
            <w:sz w:val="17"/>
            <w:szCs w:val="17"/>
          </w:rPr>
          <w:t>publishing</w:t>
        </w:r>
        <w:r w:rsidR="00CB7EF4">
          <w:rPr>
            <w:rFonts w:ascii="Arial" w:hAnsi="Arial" w:cs="Arial"/>
            <w:color w:val="000000"/>
            <w:sz w:val="17"/>
            <w:szCs w:val="17"/>
          </w:rPr>
          <w:t xml:space="preserve"> </w:t>
        </w:r>
      </w:ins>
      <w:r>
        <w:rPr>
          <w:rFonts w:ascii="Arial" w:hAnsi="Arial" w:cs="Arial"/>
          <w:color w:val="000000"/>
          <w:sz w:val="17"/>
          <w:szCs w:val="17"/>
        </w:rPr>
        <w:t xml:space="preserve">should be done on the date that has been agreed upon </w:t>
      </w:r>
      <w:r w:rsidR="00D92EB4">
        <w:rPr>
          <w:rFonts w:ascii="Arial" w:hAnsi="Arial" w:cs="Arial"/>
          <w:color w:val="000000"/>
          <w:sz w:val="17"/>
          <w:szCs w:val="17"/>
        </w:rPr>
        <w:t xml:space="preserve">together </w:t>
      </w:r>
      <w:r>
        <w:rPr>
          <w:rFonts w:ascii="Arial" w:hAnsi="Arial" w:cs="Arial"/>
          <w:color w:val="000000"/>
          <w:sz w:val="17"/>
          <w:szCs w:val="17"/>
        </w:rPr>
        <w:t xml:space="preserve">with the operation to get the </w:t>
      </w:r>
      <w:r w:rsidR="00EF3DCA">
        <w:rPr>
          <w:rFonts w:ascii="Arial" w:hAnsi="Arial" w:cs="Arial"/>
          <w:color w:val="000000"/>
          <w:sz w:val="17"/>
          <w:szCs w:val="17"/>
        </w:rPr>
        <w:t xml:space="preserve">best possible opportunity for distribution of the information </w:t>
      </w:r>
      <w:r w:rsidR="00D92EB4">
        <w:rPr>
          <w:rFonts w:ascii="Arial" w:hAnsi="Arial" w:cs="Arial"/>
          <w:color w:val="000000"/>
          <w:sz w:val="17"/>
          <w:szCs w:val="17"/>
        </w:rPr>
        <w:t>about the data</w:t>
      </w:r>
      <w:r w:rsidR="00EF3DCA">
        <w:rPr>
          <w:rFonts w:ascii="Arial" w:hAnsi="Arial" w:cs="Arial"/>
          <w:color w:val="000000"/>
          <w:sz w:val="17"/>
          <w:szCs w:val="17"/>
        </w:rPr>
        <w:t xml:space="preserve">. Administer open data </w:t>
      </w:r>
      <w:r w:rsidR="00D92EB4">
        <w:rPr>
          <w:rFonts w:ascii="Arial" w:hAnsi="Arial" w:cs="Arial"/>
          <w:color w:val="000000"/>
          <w:sz w:val="17"/>
          <w:szCs w:val="17"/>
        </w:rPr>
        <w:t>according to</w:t>
      </w:r>
      <w:r w:rsidR="00EF3DCA">
        <w:rPr>
          <w:rFonts w:ascii="Arial" w:hAnsi="Arial" w:cs="Arial"/>
          <w:color w:val="000000"/>
          <w:sz w:val="17"/>
          <w:szCs w:val="17"/>
        </w:rPr>
        <w:t xml:space="preserve"> article 3.</w:t>
      </w:r>
    </w:p>
    <w:p w14:paraId="5088465F" w14:textId="77777777" w:rsidR="009721CD" w:rsidRDefault="009721CD" w:rsidP="0005116A">
      <w:pPr>
        <w:pStyle w:val="Normalwebb"/>
        <w:spacing w:before="0" w:beforeAutospacing="0" w:after="0" w:afterAutospacing="0"/>
        <w:rPr>
          <w:rFonts w:ascii="Arial" w:hAnsi="Arial" w:cs="Arial"/>
          <w:color w:val="000000"/>
          <w:sz w:val="17"/>
          <w:szCs w:val="17"/>
        </w:rPr>
      </w:pPr>
    </w:p>
    <w:p w14:paraId="06473676" w14:textId="1ADE70D8" w:rsidR="0005116A" w:rsidRDefault="00EF3DCA" w:rsidP="0005116A">
      <w:pPr>
        <w:pStyle w:val="Normalwebb"/>
        <w:spacing w:before="0" w:beforeAutospacing="0" w:after="0" w:afterAutospacing="0"/>
        <w:rPr>
          <w:rFonts w:ascii="Arial" w:hAnsi="Arial" w:cs="Arial"/>
          <w:color w:val="000000"/>
          <w:sz w:val="17"/>
          <w:szCs w:val="17"/>
        </w:rPr>
      </w:pPr>
      <w:r>
        <w:rPr>
          <w:rFonts w:ascii="Arial" w:hAnsi="Arial" w:cs="Arial"/>
          <w:b/>
          <w:color w:val="000000"/>
          <w:sz w:val="17"/>
          <w:szCs w:val="17"/>
        </w:rPr>
        <w:t xml:space="preserve">When will the open data be </w:t>
      </w:r>
      <w:del w:id="45" w:author="Gustav Johansson" w:date="2017-02-09T19:09:00Z">
        <w:r w:rsidDel="006A55EE">
          <w:rPr>
            <w:rFonts w:ascii="Arial" w:hAnsi="Arial" w:cs="Arial"/>
            <w:b/>
            <w:color w:val="000000"/>
            <w:sz w:val="17"/>
            <w:szCs w:val="17"/>
          </w:rPr>
          <w:delText>publicised</w:delText>
        </w:r>
      </w:del>
      <w:ins w:id="46" w:author="Gustav Johansson" w:date="2017-02-09T19:09:00Z">
        <w:r w:rsidR="006A55EE">
          <w:rPr>
            <w:rFonts w:ascii="Arial" w:hAnsi="Arial" w:cs="Arial"/>
            <w:b/>
            <w:color w:val="000000"/>
            <w:sz w:val="17"/>
            <w:szCs w:val="17"/>
          </w:rPr>
          <w:t>publ</w:t>
        </w:r>
        <w:r w:rsidR="006A55EE">
          <w:rPr>
            <w:rFonts w:ascii="Arial" w:hAnsi="Arial" w:cs="Arial"/>
            <w:b/>
            <w:color w:val="000000"/>
            <w:sz w:val="17"/>
            <w:szCs w:val="17"/>
          </w:rPr>
          <w:t>ished</w:t>
        </w:r>
      </w:ins>
      <w:bookmarkStart w:id="47" w:name="_GoBack"/>
      <w:bookmarkEnd w:id="47"/>
      <w:r>
        <w:rPr>
          <w:rFonts w:ascii="Arial" w:hAnsi="Arial" w:cs="Arial"/>
          <w:b/>
          <w:color w:val="000000"/>
          <w:sz w:val="17"/>
          <w:szCs w:val="17"/>
        </w:rPr>
        <w:t>? Describe:</w:t>
      </w:r>
    </w:p>
    <w:p w14:paraId="3698851C" w14:textId="14B8160C" w:rsidR="000066B5" w:rsidRPr="000066B5" w:rsidRDefault="000066B5" w:rsidP="0005116A">
      <w:pPr>
        <w:pStyle w:val="Normalwebb"/>
        <w:spacing w:before="0" w:beforeAutospacing="0" w:after="0" w:afterAutospacing="0"/>
        <w:rPr>
          <w:rFonts w:ascii="Arial" w:hAnsi="Arial" w:cs="Arial"/>
          <w:color w:val="000000"/>
          <w:sz w:val="17"/>
          <w:szCs w:val="17"/>
        </w:rPr>
      </w:pPr>
      <w:r>
        <w:rPr>
          <w:rFonts w:ascii="Arial" w:hAnsi="Arial" w:cs="Arial"/>
          <w:color w:val="000000"/>
          <w:sz w:val="17"/>
          <w:szCs w:val="17"/>
        </w:rPr>
        <w:fldChar w:fldCharType="begin">
          <w:ffData>
            <w:name w:val="Text28"/>
            <w:enabled/>
            <w:calcOnExit w:val="0"/>
            <w:textInput/>
          </w:ffData>
        </w:fldChar>
      </w:r>
      <w:bookmarkStart w:id="48" w:name="Text28"/>
      <w:r>
        <w:rPr>
          <w:rFonts w:ascii="Arial" w:hAnsi="Arial" w:cs="Arial"/>
          <w:color w:val="000000"/>
          <w:sz w:val="17"/>
          <w:szCs w:val="17"/>
        </w:rPr>
        <w:instrText xml:space="preserve"> FORMTEXT </w:instrText>
      </w:r>
      <w:r>
        <w:rPr>
          <w:rFonts w:ascii="Arial" w:hAnsi="Arial" w:cs="Arial"/>
          <w:color w:val="000000"/>
          <w:sz w:val="17"/>
          <w:szCs w:val="17"/>
        </w:rPr>
      </w:r>
      <w:r>
        <w:rPr>
          <w:rFonts w:ascii="Arial" w:hAnsi="Arial" w:cs="Arial"/>
          <w:color w:val="000000"/>
          <w:sz w:val="17"/>
          <w:szCs w:val="17"/>
        </w:rPr>
        <w:fldChar w:fldCharType="separate"/>
      </w:r>
      <w:r>
        <w:rPr>
          <w:rFonts w:ascii="Arial" w:hAnsi="Arial" w:cs="Arial"/>
          <w:noProof/>
          <w:color w:val="000000"/>
          <w:sz w:val="17"/>
          <w:szCs w:val="17"/>
        </w:rPr>
        <w:t> </w:t>
      </w:r>
      <w:r>
        <w:rPr>
          <w:rFonts w:ascii="Arial" w:hAnsi="Arial" w:cs="Arial"/>
          <w:noProof/>
          <w:color w:val="000000"/>
          <w:sz w:val="17"/>
          <w:szCs w:val="17"/>
        </w:rPr>
        <w:t> </w:t>
      </w:r>
      <w:r>
        <w:rPr>
          <w:rFonts w:ascii="Arial" w:hAnsi="Arial" w:cs="Arial"/>
          <w:noProof/>
          <w:color w:val="000000"/>
          <w:sz w:val="17"/>
          <w:szCs w:val="17"/>
        </w:rPr>
        <w:t> </w:t>
      </w:r>
      <w:r>
        <w:rPr>
          <w:rFonts w:ascii="Arial" w:hAnsi="Arial" w:cs="Arial"/>
          <w:noProof/>
          <w:color w:val="000000"/>
          <w:sz w:val="17"/>
          <w:szCs w:val="17"/>
        </w:rPr>
        <w:t> </w:t>
      </w:r>
      <w:r>
        <w:rPr>
          <w:rFonts w:ascii="Arial" w:hAnsi="Arial" w:cs="Arial"/>
          <w:noProof/>
          <w:color w:val="000000"/>
          <w:sz w:val="17"/>
          <w:szCs w:val="17"/>
        </w:rPr>
        <w:t> </w:t>
      </w:r>
      <w:r>
        <w:rPr>
          <w:rFonts w:ascii="Arial" w:hAnsi="Arial" w:cs="Arial"/>
          <w:color w:val="000000"/>
          <w:sz w:val="17"/>
          <w:szCs w:val="17"/>
        </w:rPr>
        <w:fldChar w:fldCharType="end"/>
      </w:r>
      <w:bookmarkEnd w:id="48"/>
    </w:p>
    <w:p w14:paraId="0C629447" w14:textId="32D1D300" w:rsidR="00CF4E74" w:rsidRPr="000066B5" w:rsidRDefault="0005116A" w:rsidP="000066B5">
      <w:pPr>
        <w:spacing w:after="240"/>
        <w:rPr>
          <w:rFonts w:eastAsia="Times New Roman"/>
        </w:rPr>
      </w:pPr>
      <w:r>
        <w:rPr>
          <w:rFonts w:eastAsia="Times New Roman"/>
        </w:rPr>
        <w:br/>
      </w:r>
    </w:p>
    <w:sectPr w:rsidR="00CF4E74" w:rsidRPr="000066B5" w:rsidSect="009E3CFB">
      <w:head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jörn Hagström" w:date="2017-02-09T14:37:00Z" w:initials="BH">
    <w:p w14:paraId="1E5AA8A2" w14:textId="1097D9A8" w:rsidR="00904F83" w:rsidRDefault="00904F83">
      <w:pPr>
        <w:pStyle w:val="Kommentarer"/>
      </w:pPr>
      <w:r>
        <w:rPr>
          <w:rStyle w:val="Kommentarsreferens"/>
        </w:rPr>
        <w:annotationRef/>
      </w:r>
      <w:proofErr w:type="spellStart"/>
      <w:r>
        <w:t>Rätt</w:t>
      </w:r>
      <w:proofErr w:type="spellEnd"/>
      <w:r>
        <w:t xml:space="preserve"> </w:t>
      </w:r>
      <w:proofErr w:type="spellStart"/>
      <w:r>
        <w:t>ord</w:t>
      </w:r>
      <w:proofErr w:type="spellEnd"/>
      <w:r>
        <w:t xml:space="preserve"> </w:t>
      </w:r>
      <w:proofErr w:type="spellStart"/>
      <w:r>
        <w:t>genomgående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5AA8A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3068E" w14:textId="77777777" w:rsidR="008A655F" w:rsidRDefault="008A655F" w:rsidP="00CF4E74">
      <w:pPr>
        <w:spacing w:after="0" w:line="240" w:lineRule="auto"/>
      </w:pPr>
      <w:r>
        <w:separator/>
      </w:r>
    </w:p>
  </w:endnote>
  <w:endnote w:type="continuationSeparator" w:id="0">
    <w:p w14:paraId="5351C6AB" w14:textId="77777777" w:rsidR="008A655F" w:rsidRDefault="008A655F" w:rsidP="00CF4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950614" w14:textId="77777777" w:rsidR="008A655F" w:rsidRDefault="008A655F" w:rsidP="00CF4E74">
      <w:pPr>
        <w:spacing w:after="0" w:line="240" w:lineRule="auto"/>
      </w:pPr>
      <w:r>
        <w:separator/>
      </w:r>
    </w:p>
  </w:footnote>
  <w:footnote w:type="continuationSeparator" w:id="0">
    <w:p w14:paraId="0035F470" w14:textId="77777777" w:rsidR="008A655F" w:rsidRDefault="008A655F" w:rsidP="00CF4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37809" w14:textId="77777777" w:rsidR="00CF4E74" w:rsidRDefault="00CF4E74">
    <w:pPr>
      <w:pStyle w:val="Sidhuvud"/>
    </w:pPr>
    <w:r>
      <w:rPr>
        <w:noProof/>
        <w:lang w:val="sv-SE" w:eastAsia="sv-SE"/>
      </w:rPr>
      <w:drawing>
        <wp:inline distT="0" distB="0" distL="0" distR="0" wp14:anchorId="014D9418" wp14:editId="1836FD17">
          <wp:extent cx="2687368" cy="1221639"/>
          <wp:effectExtent l="19050" t="0" r="0" b="0"/>
          <wp:docPr id="1" name="Bildobjekt 0" descr="GBGlogotypen_88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BGlogotypen_880px.png"/>
                  <pic:cNvPicPr/>
                </pic:nvPicPr>
                <pic:blipFill>
                  <a:blip r:embed="rId1"/>
                  <a:stretch>
                    <a:fillRect/>
                  </a:stretch>
                </pic:blipFill>
                <pic:spPr>
                  <a:xfrm>
                    <a:off x="0" y="0"/>
                    <a:ext cx="2695556" cy="1225361"/>
                  </a:xfrm>
                  <a:prstGeom prst="rect">
                    <a:avLst/>
                  </a:prstGeom>
                </pic:spPr>
              </pic:pic>
            </a:graphicData>
          </a:graphic>
        </wp:inline>
      </w:drawing>
    </w:r>
  </w:p>
  <w:p w14:paraId="3B10F4D8" w14:textId="77777777" w:rsidR="00CF4E74" w:rsidRDefault="00CF4E74">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92DB5"/>
    <w:multiLevelType w:val="multilevel"/>
    <w:tmpl w:val="515E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6A6AF1"/>
    <w:multiLevelType w:val="hybridMultilevel"/>
    <w:tmpl w:val="E5F218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stav Johansson">
    <w15:presenceInfo w15:providerId="Windows Live" w15:userId="fe3246bf0d79f402"/>
  </w15:person>
  <w15:person w15:author="Björn Hagström">
    <w15:presenceInfo w15:providerId="Windows Live" w15:userId="7acfdc080d253a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E74"/>
    <w:rsid w:val="000066B5"/>
    <w:rsid w:val="0005116A"/>
    <w:rsid w:val="000D7CD1"/>
    <w:rsid w:val="0012514A"/>
    <w:rsid w:val="001B7B93"/>
    <w:rsid w:val="001E0134"/>
    <w:rsid w:val="00207BAC"/>
    <w:rsid w:val="002340EF"/>
    <w:rsid w:val="002357B2"/>
    <w:rsid w:val="002630E6"/>
    <w:rsid w:val="00274270"/>
    <w:rsid w:val="0029191E"/>
    <w:rsid w:val="00293B66"/>
    <w:rsid w:val="00294AA8"/>
    <w:rsid w:val="002A6445"/>
    <w:rsid w:val="002A7E05"/>
    <w:rsid w:val="002B40D3"/>
    <w:rsid w:val="002E01F5"/>
    <w:rsid w:val="00423CAA"/>
    <w:rsid w:val="004573D3"/>
    <w:rsid w:val="00473495"/>
    <w:rsid w:val="00513708"/>
    <w:rsid w:val="00515A16"/>
    <w:rsid w:val="00577414"/>
    <w:rsid w:val="00593A4F"/>
    <w:rsid w:val="00596A65"/>
    <w:rsid w:val="00673EB3"/>
    <w:rsid w:val="006A55EE"/>
    <w:rsid w:val="006E3C63"/>
    <w:rsid w:val="00736119"/>
    <w:rsid w:val="008A655F"/>
    <w:rsid w:val="00904F83"/>
    <w:rsid w:val="009721CD"/>
    <w:rsid w:val="009E0120"/>
    <w:rsid w:val="009E3CFB"/>
    <w:rsid w:val="00A2358A"/>
    <w:rsid w:val="00A81B3C"/>
    <w:rsid w:val="00AF05BF"/>
    <w:rsid w:val="00BA51CA"/>
    <w:rsid w:val="00BA740B"/>
    <w:rsid w:val="00C644DC"/>
    <w:rsid w:val="00C86A4E"/>
    <w:rsid w:val="00C90B7F"/>
    <w:rsid w:val="00CB7EF4"/>
    <w:rsid w:val="00CF0301"/>
    <w:rsid w:val="00CF4E74"/>
    <w:rsid w:val="00D31D5A"/>
    <w:rsid w:val="00D517B1"/>
    <w:rsid w:val="00D92EB4"/>
    <w:rsid w:val="00DB5319"/>
    <w:rsid w:val="00DD5CBC"/>
    <w:rsid w:val="00E261D4"/>
    <w:rsid w:val="00E42D14"/>
    <w:rsid w:val="00E92344"/>
    <w:rsid w:val="00EA1166"/>
    <w:rsid w:val="00EE3BFC"/>
    <w:rsid w:val="00EE67DE"/>
    <w:rsid w:val="00EF3DCA"/>
    <w:rsid w:val="00EF6944"/>
    <w:rsid w:val="00F53E8A"/>
    <w:rsid w:val="00FC0F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2F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3CFB"/>
    <w:rPr>
      <w:lang w:val="en-GB"/>
    </w:rPr>
  </w:style>
  <w:style w:type="paragraph" w:styleId="Rubrik1">
    <w:name w:val="heading 1"/>
    <w:basedOn w:val="Normal"/>
    <w:link w:val="Rubrik1Char"/>
    <w:uiPriority w:val="9"/>
    <w:qFormat/>
    <w:rsid w:val="00CF4E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CF4E74"/>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F4E74"/>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CF4E74"/>
    <w:rPr>
      <w:rFonts w:ascii="Times New Roman" w:eastAsia="Times New Roman" w:hAnsi="Times New Roman" w:cs="Times New Roman"/>
      <w:b/>
      <w:bCs/>
      <w:sz w:val="36"/>
      <w:szCs w:val="36"/>
      <w:lang w:eastAsia="sv-SE"/>
    </w:rPr>
  </w:style>
  <w:style w:type="character" w:customStyle="1" w:styleId="apple-tab-span">
    <w:name w:val="apple-tab-span"/>
    <w:basedOn w:val="Standardstycketeckensnitt"/>
    <w:rsid w:val="00CF4E74"/>
  </w:style>
  <w:style w:type="paragraph" w:styleId="Normalwebb">
    <w:name w:val="Normal (Web)"/>
    <w:basedOn w:val="Normal"/>
    <w:uiPriority w:val="99"/>
    <w:semiHidden/>
    <w:unhideWhenUsed/>
    <w:rsid w:val="00CF4E74"/>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CF4E74"/>
    <w:rPr>
      <w:color w:val="0000FF"/>
      <w:u w:val="single"/>
    </w:rPr>
  </w:style>
  <w:style w:type="paragraph" w:styleId="Sidhuvud">
    <w:name w:val="header"/>
    <w:basedOn w:val="Normal"/>
    <w:link w:val="SidhuvudChar"/>
    <w:uiPriority w:val="99"/>
    <w:unhideWhenUsed/>
    <w:rsid w:val="00CF4E7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F4E74"/>
  </w:style>
  <w:style w:type="paragraph" w:styleId="Sidfot">
    <w:name w:val="footer"/>
    <w:basedOn w:val="Normal"/>
    <w:link w:val="SidfotChar"/>
    <w:uiPriority w:val="99"/>
    <w:semiHidden/>
    <w:unhideWhenUsed/>
    <w:rsid w:val="00CF4E74"/>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CF4E74"/>
  </w:style>
  <w:style w:type="paragraph" w:styleId="Ballongtext">
    <w:name w:val="Balloon Text"/>
    <w:basedOn w:val="Normal"/>
    <w:link w:val="BallongtextChar"/>
    <w:uiPriority w:val="99"/>
    <w:semiHidden/>
    <w:unhideWhenUsed/>
    <w:rsid w:val="00CF4E74"/>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CF4E74"/>
    <w:rPr>
      <w:rFonts w:ascii="Tahoma" w:hAnsi="Tahoma" w:cs="Tahoma"/>
      <w:sz w:val="16"/>
      <w:szCs w:val="16"/>
    </w:rPr>
  </w:style>
  <w:style w:type="paragraph" w:styleId="Liststycke">
    <w:name w:val="List Paragraph"/>
    <w:basedOn w:val="Normal"/>
    <w:uiPriority w:val="34"/>
    <w:qFormat/>
    <w:rsid w:val="00A2358A"/>
    <w:pPr>
      <w:ind w:left="720"/>
      <w:contextualSpacing/>
    </w:pPr>
  </w:style>
  <w:style w:type="character" w:styleId="Kommentarsreferens">
    <w:name w:val="annotation reference"/>
    <w:basedOn w:val="Standardstycketeckensnitt"/>
    <w:uiPriority w:val="99"/>
    <w:semiHidden/>
    <w:unhideWhenUsed/>
    <w:rsid w:val="00904F83"/>
    <w:rPr>
      <w:sz w:val="18"/>
      <w:szCs w:val="18"/>
    </w:rPr>
  </w:style>
  <w:style w:type="paragraph" w:styleId="Kommentarer">
    <w:name w:val="annotation text"/>
    <w:basedOn w:val="Normal"/>
    <w:link w:val="KommentarerChar"/>
    <w:uiPriority w:val="99"/>
    <w:semiHidden/>
    <w:unhideWhenUsed/>
    <w:rsid w:val="00904F83"/>
    <w:pPr>
      <w:spacing w:line="240" w:lineRule="auto"/>
    </w:pPr>
    <w:rPr>
      <w:sz w:val="24"/>
      <w:szCs w:val="24"/>
    </w:rPr>
  </w:style>
  <w:style w:type="character" w:customStyle="1" w:styleId="KommentarerChar">
    <w:name w:val="Kommentarer Char"/>
    <w:basedOn w:val="Standardstycketeckensnitt"/>
    <w:link w:val="Kommentarer"/>
    <w:uiPriority w:val="99"/>
    <w:semiHidden/>
    <w:rsid w:val="00904F83"/>
    <w:rPr>
      <w:sz w:val="24"/>
      <w:szCs w:val="24"/>
      <w:lang w:val="en-GB"/>
    </w:rPr>
  </w:style>
  <w:style w:type="paragraph" w:styleId="Kommentarsmne">
    <w:name w:val="annotation subject"/>
    <w:basedOn w:val="Kommentarer"/>
    <w:next w:val="Kommentarer"/>
    <w:link w:val="KommentarsmneChar"/>
    <w:uiPriority w:val="99"/>
    <w:semiHidden/>
    <w:unhideWhenUsed/>
    <w:rsid w:val="00904F83"/>
    <w:rPr>
      <w:b/>
      <w:bCs/>
      <w:sz w:val="20"/>
      <w:szCs w:val="20"/>
    </w:rPr>
  </w:style>
  <w:style w:type="character" w:customStyle="1" w:styleId="KommentarsmneChar">
    <w:name w:val="Kommentarsämne Char"/>
    <w:basedOn w:val="KommentarerChar"/>
    <w:link w:val="Kommentarsmne"/>
    <w:uiPriority w:val="99"/>
    <w:semiHidden/>
    <w:rsid w:val="00904F83"/>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794647">
      <w:bodyDiv w:val="1"/>
      <w:marLeft w:val="0"/>
      <w:marRight w:val="0"/>
      <w:marTop w:val="0"/>
      <w:marBottom w:val="0"/>
      <w:divBdr>
        <w:top w:val="none" w:sz="0" w:space="0" w:color="auto"/>
        <w:left w:val="none" w:sz="0" w:space="0" w:color="auto"/>
        <w:bottom w:val="none" w:sz="0" w:space="0" w:color="auto"/>
        <w:right w:val="none" w:sz="0" w:space="0" w:color="auto"/>
      </w:divBdr>
    </w:div>
    <w:div w:id="862596321">
      <w:bodyDiv w:val="1"/>
      <w:marLeft w:val="0"/>
      <w:marRight w:val="0"/>
      <w:marTop w:val="0"/>
      <w:marBottom w:val="0"/>
      <w:divBdr>
        <w:top w:val="none" w:sz="0" w:space="0" w:color="auto"/>
        <w:left w:val="none" w:sz="0" w:space="0" w:color="auto"/>
        <w:bottom w:val="none" w:sz="0" w:space="0" w:color="auto"/>
        <w:right w:val="none" w:sz="0" w:space="0" w:color="auto"/>
      </w:divBdr>
    </w:div>
    <w:div w:id="1220289367">
      <w:bodyDiv w:val="1"/>
      <w:marLeft w:val="0"/>
      <w:marRight w:val="0"/>
      <w:marTop w:val="0"/>
      <w:marBottom w:val="0"/>
      <w:divBdr>
        <w:top w:val="none" w:sz="0" w:space="0" w:color="auto"/>
        <w:left w:val="none" w:sz="0" w:space="0" w:color="auto"/>
        <w:bottom w:val="none" w:sz="0" w:space="0" w:color="auto"/>
        <w:right w:val="none" w:sz="0" w:space="0" w:color="auto"/>
      </w:divBdr>
    </w:div>
    <w:div w:id="1926838052">
      <w:bodyDiv w:val="1"/>
      <w:marLeft w:val="0"/>
      <w:marRight w:val="0"/>
      <w:marTop w:val="0"/>
      <w:marBottom w:val="0"/>
      <w:divBdr>
        <w:top w:val="none" w:sz="0" w:space="0" w:color="auto"/>
        <w:left w:val="none" w:sz="0" w:space="0" w:color="auto"/>
        <w:bottom w:val="none" w:sz="0" w:space="0" w:color="auto"/>
        <w:right w:val="none" w:sz="0" w:space="0" w:color="auto"/>
      </w:divBdr>
    </w:div>
    <w:div w:id="210340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sambruk.se/download/18.75f01f34156f773ccce10b9/1475438979957/V%C3%A4gledning+f%C3%B6r+framtagande+av+produktspecifikationer+f%C3%B6r+%C3%B6ppna+data.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rviceutveckling@kom.goteborg.se"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turvardsverket.se/Stod-i-miljoarbetet/Vagledningar/Oppna-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vidareutnyttjande.s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89036E-501E-43DB-8914-31E1A02E9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722</Words>
  <Characters>3827</Characters>
  <Application>Microsoft Office Word</Application>
  <DocSecurity>0</DocSecurity>
  <Lines>31</Lines>
  <Paragraphs>9</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
      <vt:lpstr/>
    </vt:vector>
  </TitlesOfParts>
  <Company>Göteborgs stad</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kimlan0824</dc:creator>
  <cp:lastModifiedBy>Gustav Johansson</cp:lastModifiedBy>
  <cp:revision>5</cp:revision>
  <dcterms:created xsi:type="dcterms:W3CDTF">2017-02-09T13:36:00Z</dcterms:created>
  <dcterms:modified xsi:type="dcterms:W3CDTF">2017-02-09T18:14:00Z</dcterms:modified>
</cp:coreProperties>
</file>